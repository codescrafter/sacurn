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BEED" w14:textId="767A7A08" w:rsidR="003125A2" w:rsidRDefault="009C6A48" w:rsidP="00CF1E9D">
      <w:pPr>
        <w:pStyle w:val="a3"/>
        <w:snapToGrid w:val="0"/>
        <w:spacing w:before="180" w:after="180" w:line="240" w:lineRule="auto"/>
        <w:ind w:left="0" w:firstLine="0"/>
        <w:rPr>
          <w:ins w:id="0" w:author="queenie.lai0225@gmail.com" w:date="2023-09-01T09:11:00Z"/>
          <w:rFonts w:ascii="微軟正黑體" w:eastAsia="微軟正黑體" w:hAnsi="微軟正黑體" w:cs="Times New Roman"/>
          <w:sz w:val="24"/>
          <w:szCs w:val="24"/>
        </w:rPr>
      </w:pPr>
      <w:r>
        <w:rPr>
          <w:rFonts w:ascii="微軟正黑體" w:eastAsia="微軟正黑體" w:hAnsi="微軟正黑體" w:cs="Times New Roman" w:hint="eastAsia"/>
          <w:sz w:val="24"/>
          <w:szCs w:val="24"/>
        </w:rPr>
        <w:t xml:space="preserve"> </w:t>
      </w:r>
      <w:ins w:id="1" w:author="queenie.lai0225@gmail.com" w:date="2023-09-01T09:14:00Z">
        <w:r w:rsidR="003125A2" w:rsidRPr="003125A2">
          <w:rPr>
            <w:rFonts w:ascii="微軟正黑體" w:eastAsia="微軟正黑體" w:hAnsi="微軟正黑體" w:cs="Times New Roman" w:hint="eastAsia"/>
            <w:sz w:val="24"/>
            <w:szCs w:val="24"/>
            <w:highlight w:val="yellow"/>
            <w:rPrChange w:id="2" w:author="queenie.lai0225@gmail.com" w:date="2023-09-01T09:14:00Z">
              <w:rPr>
                <w:rFonts w:ascii="微軟正黑體" w:eastAsia="微軟正黑體" w:hAnsi="微軟正黑體" w:cs="Times New Roman" w:hint="eastAsia"/>
                <w:sz w:val="24"/>
                <w:szCs w:val="24"/>
              </w:rPr>
            </w:rPrChange>
          </w:rPr>
          <w:t>服務條款</w:t>
        </w:r>
      </w:ins>
      <w:ins w:id="3" w:author="queenie.lai0225@gmail.com" w:date="2023-09-01T09:11:00Z">
        <w:r w:rsidR="003125A2">
          <w:rPr>
            <w:noProof/>
          </w:rPr>
          <w:drawing>
            <wp:inline distT="0" distB="0" distL="0" distR="0" wp14:anchorId="2405C93D" wp14:editId="0D0601F4">
              <wp:extent cx="5264150" cy="2870200"/>
              <wp:effectExtent l="0" t="0" r="0" b="6350"/>
              <wp:docPr id="14830880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2870200"/>
                      </a:xfrm>
                      <a:prstGeom prst="rect">
                        <a:avLst/>
                      </a:prstGeom>
                      <a:noFill/>
                      <a:ln>
                        <a:noFill/>
                      </a:ln>
                    </pic:spPr>
                  </pic:pic>
                </a:graphicData>
              </a:graphic>
            </wp:inline>
          </w:drawing>
        </w:r>
      </w:ins>
    </w:p>
    <w:p w14:paraId="067255B4" w14:textId="180AFBE2" w:rsidR="00867C44" w:rsidRPr="00CF1E9D" w:rsidRDefault="00DF7C3E" w:rsidP="00CF1E9D">
      <w:pPr>
        <w:pStyle w:val="a3"/>
        <w:snapToGrid w:val="0"/>
        <w:spacing w:before="180" w:after="180" w:line="240" w:lineRule="auto"/>
        <w:ind w:left="0" w:firstLine="0"/>
        <w:rPr>
          <w:rFonts w:ascii="微軟正黑體" w:eastAsia="微軟正黑體" w:hAnsi="微軟正黑體" w:cs="Times New Roman"/>
          <w:sz w:val="24"/>
          <w:szCs w:val="24"/>
        </w:rPr>
      </w:pPr>
      <w:r w:rsidRPr="00CF1E9D">
        <w:rPr>
          <w:rFonts w:ascii="微軟正黑體" w:eastAsia="微軟正黑體" w:hAnsi="微軟正黑體" w:cs="Times New Roman"/>
          <w:sz w:val="24"/>
          <w:szCs w:val="24"/>
        </w:rPr>
        <w:t>《</w:t>
      </w:r>
      <w:r w:rsidR="00823D52" w:rsidRPr="00CF1E9D">
        <w:rPr>
          <w:rFonts w:ascii="微軟正黑體" w:eastAsia="微軟正黑體" w:hAnsi="微軟正黑體" w:cs="Times New Roman"/>
          <w:sz w:val="24"/>
          <w:szCs w:val="24"/>
        </w:rPr>
        <w:t>土星永續股份有限公司</w:t>
      </w:r>
      <w:r w:rsidR="008071E4">
        <w:rPr>
          <w:rFonts w:ascii="微軟正黑體" w:eastAsia="微軟正黑體" w:hAnsi="微軟正黑體" w:cs="Times New Roman" w:hint="eastAsia"/>
          <w:sz w:val="24"/>
          <w:szCs w:val="24"/>
        </w:rPr>
        <w:t xml:space="preserve"> </w:t>
      </w:r>
      <w:r w:rsidR="008071E4" w:rsidRPr="00CF1E9D">
        <w:rPr>
          <w:rFonts w:ascii="微軟正黑體" w:eastAsia="微軟正黑體" w:hAnsi="微軟正黑體" w:cs="Times New Roman" w:hint="eastAsia"/>
          <w:sz w:val="24"/>
          <w:szCs w:val="24"/>
        </w:rPr>
        <w:t>會員</w:t>
      </w:r>
      <w:r w:rsidR="008071E4" w:rsidRPr="00CF1E9D">
        <w:rPr>
          <w:rFonts w:ascii="微軟正黑體" w:eastAsia="微軟正黑體" w:hAnsi="微軟正黑體" w:cs="Times New Roman"/>
          <w:sz w:val="24"/>
          <w:szCs w:val="24"/>
        </w:rPr>
        <w:t>服務條款</w:t>
      </w:r>
      <w:r w:rsidRPr="00CF1E9D">
        <w:rPr>
          <w:rFonts w:ascii="微軟正黑體" w:eastAsia="微軟正黑體" w:hAnsi="微軟正黑體" w:cs="Times New Roman"/>
          <w:sz w:val="24"/>
          <w:szCs w:val="24"/>
        </w:rPr>
        <w:t>》</w:t>
      </w:r>
    </w:p>
    <w:p w14:paraId="7AD1615C" w14:textId="7D8A577C" w:rsidR="0093686C" w:rsidRPr="00CF1E9D" w:rsidRDefault="000D5B9F" w:rsidP="00CF1E9D">
      <w:pPr>
        <w:snapToGrid w:val="0"/>
        <w:spacing w:before="180" w:after="180" w:line="240" w:lineRule="auto"/>
        <w:ind w:left="0" w:firstLine="0"/>
        <w:jc w:val="left"/>
        <w:rPr>
          <w:rFonts w:ascii="微軟正黑體" w:eastAsia="微軟正黑體" w:hAnsi="微軟正黑體"/>
          <w:sz w:val="20"/>
          <w:szCs w:val="20"/>
        </w:rPr>
      </w:pPr>
      <w:r>
        <w:rPr>
          <w:rFonts w:ascii="微軟正黑體" w:eastAsia="微軟正黑體" w:hAnsi="微軟正黑體" w:hint="eastAsia"/>
          <w:sz w:val="20"/>
          <w:szCs w:val="20"/>
        </w:rPr>
        <w:t>感謝您</w:t>
      </w:r>
      <w:r w:rsidR="0093686C" w:rsidRPr="00CF1E9D">
        <w:rPr>
          <w:rFonts w:ascii="微軟正黑體" w:eastAsia="微軟正黑體" w:hAnsi="微軟正黑體" w:hint="eastAsia"/>
          <w:sz w:val="20"/>
          <w:szCs w:val="20"/>
        </w:rPr>
        <w:t>使用土星永續股份有限公司（下稱</w:t>
      </w:r>
      <w:r w:rsidR="00F62428" w:rsidRPr="00CF1E9D">
        <w:rPr>
          <w:rFonts w:ascii="微軟正黑體" w:eastAsia="微軟正黑體" w:hAnsi="微軟正黑體" w:hint="eastAsia"/>
          <w:sz w:val="20"/>
          <w:szCs w:val="20"/>
        </w:rPr>
        <w:t>「本公司」</w:t>
      </w:r>
      <w:r w:rsidR="0093686C" w:rsidRPr="00CF1E9D">
        <w:rPr>
          <w:rFonts w:ascii="微軟正黑體" w:eastAsia="微軟正黑體" w:hAnsi="微軟正黑體" w:hint="eastAsia"/>
          <w:sz w:val="20"/>
          <w:szCs w:val="20"/>
        </w:rPr>
        <w:t>）所提供的平台（下稱「本平台」）</w:t>
      </w:r>
      <w:r w:rsidR="008C431F" w:rsidRPr="00CF1E9D">
        <w:rPr>
          <w:rFonts w:ascii="微軟正黑體" w:eastAsia="微軟正黑體" w:hAnsi="微軟正黑體" w:hint="eastAsia"/>
          <w:sz w:val="20"/>
          <w:szCs w:val="20"/>
        </w:rPr>
        <w:t>以進行</w:t>
      </w:r>
      <w:r w:rsidR="00A507F4">
        <w:rPr>
          <w:rFonts w:ascii="微軟正黑體" w:eastAsia="微軟正黑體" w:hAnsi="微軟正黑體" w:hint="eastAsia"/>
          <w:sz w:val="20"/>
          <w:szCs w:val="20"/>
        </w:rPr>
        <w:t>本公司</w:t>
      </w:r>
      <w:r>
        <w:rPr>
          <w:rFonts w:ascii="微軟正黑體" w:eastAsia="微軟正黑體" w:hAnsi="微軟正黑體" w:hint="eastAsia"/>
          <w:sz w:val="20"/>
          <w:szCs w:val="20"/>
        </w:rPr>
        <w:t>所提供</w:t>
      </w:r>
      <w:proofErr w:type="gramStart"/>
      <w:r>
        <w:rPr>
          <w:rFonts w:ascii="微軟正黑體" w:eastAsia="微軟正黑體" w:hAnsi="微軟正黑體" w:hint="eastAsia"/>
          <w:sz w:val="20"/>
          <w:szCs w:val="20"/>
        </w:rPr>
        <w:t>之碳權</w:t>
      </w:r>
      <w:proofErr w:type="gramEnd"/>
      <w:r>
        <w:rPr>
          <w:rFonts w:ascii="微軟正黑體" w:eastAsia="微軟正黑體" w:hAnsi="微軟正黑體" w:hint="eastAsia"/>
          <w:sz w:val="20"/>
          <w:szCs w:val="20"/>
        </w:rPr>
        <w:t>憑證申購、銷售以及專案</w:t>
      </w:r>
      <w:proofErr w:type="gramStart"/>
      <w:r>
        <w:rPr>
          <w:rFonts w:ascii="微軟正黑體" w:eastAsia="微軟正黑體" w:hAnsi="微軟正黑體" w:hint="eastAsia"/>
          <w:sz w:val="20"/>
          <w:szCs w:val="20"/>
        </w:rPr>
        <w:t>碳權</w:t>
      </w:r>
      <w:r w:rsidR="00496D53">
        <w:rPr>
          <w:rFonts w:ascii="微軟正黑體" w:eastAsia="微軟正黑體" w:hAnsi="微軟正黑體" w:hint="eastAsia"/>
          <w:sz w:val="20"/>
          <w:szCs w:val="20"/>
        </w:rPr>
        <w:t>抵</w:t>
      </w:r>
      <w:proofErr w:type="gramEnd"/>
      <w:r w:rsidR="00496D53">
        <w:rPr>
          <w:rFonts w:ascii="微軟正黑體" w:eastAsia="微軟正黑體" w:hAnsi="微軟正黑體" w:hint="eastAsia"/>
          <w:sz w:val="20"/>
          <w:szCs w:val="20"/>
        </w:rPr>
        <w:t>換</w:t>
      </w:r>
      <w:r>
        <w:rPr>
          <w:rFonts w:ascii="微軟正黑體" w:eastAsia="微軟正黑體" w:hAnsi="微軟正黑體" w:hint="eastAsia"/>
          <w:sz w:val="20"/>
          <w:szCs w:val="20"/>
        </w:rPr>
        <w:t>服務</w:t>
      </w:r>
      <w:r w:rsidR="0093686C" w:rsidRPr="00CF1E9D">
        <w:rPr>
          <w:rFonts w:ascii="微軟正黑體" w:eastAsia="微軟正黑體" w:hAnsi="微軟正黑體" w:hint="eastAsia"/>
          <w:sz w:val="20"/>
          <w:szCs w:val="20"/>
        </w:rPr>
        <w:t>（下合稱「本服務」）</w:t>
      </w:r>
      <w:r w:rsidR="00A507F4">
        <w:rPr>
          <w:rFonts w:ascii="微軟正黑體" w:eastAsia="微軟正黑體" w:hAnsi="微軟正黑體" w:hint="eastAsia"/>
          <w:sz w:val="20"/>
          <w:szCs w:val="20"/>
        </w:rPr>
        <w:t>，</w:t>
      </w:r>
      <w:proofErr w:type="gramStart"/>
      <w:r w:rsidR="0093686C" w:rsidRPr="00CF1E9D">
        <w:rPr>
          <w:rFonts w:ascii="微軟正黑體" w:eastAsia="微軟正黑體" w:hAnsi="微軟正黑體" w:hint="eastAsia"/>
          <w:sz w:val="20"/>
          <w:szCs w:val="20"/>
        </w:rPr>
        <w:t>您茲同意</w:t>
      </w:r>
      <w:proofErr w:type="gramEnd"/>
      <w:r w:rsidR="0093686C" w:rsidRPr="00CF1E9D">
        <w:rPr>
          <w:rFonts w:ascii="微軟正黑體" w:eastAsia="微軟正黑體" w:hAnsi="微軟正黑體" w:hint="eastAsia"/>
          <w:sz w:val="20"/>
          <w:szCs w:val="20"/>
        </w:rPr>
        <w:t>當您存取本</w:t>
      </w:r>
      <w:r>
        <w:rPr>
          <w:rFonts w:ascii="微軟正黑體" w:eastAsia="微軟正黑體" w:hAnsi="微軟正黑體" w:hint="eastAsia"/>
          <w:sz w:val="20"/>
          <w:szCs w:val="20"/>
        </w:rPr>
        <w:t>公司</w:t>
      </w:r>
      <w:r w:rsidR="0093686C" w:rsidRPr="00CF1E9D">
        <w:rPr>
          <w:rFonts w:ascii="微軟正黑體" w:eastAsia="微軟正黑體" w:hAnsi="微軟正黑體" w:hint="eastAsia"/>
          <w:sz w:val="20"/>
          <w:szCs w:val="20"/>
        </w:rPr>
        <w:t>網站</w:t>
      </w:r>
      <w:r>
        <w:rPr>
          <w:rFonts w:ascii="微軟正黑體" w:eastAsia="微軟正黑體" w:hAnsi="微軟正黑體" w:hint="eastAsia"/>
          <w:sz w:val="20"/>
          <w:szCs w:val="20"/>
        </w:rPr>
        <w:t>（</w:t>
      </w:r>
      <w:del w:id="4" w:author="queenie.lai0225@gmail.com" w:date="2023-09-01T09:11:00Z">
        <w:r w:rsidDel="003125A2">
          <w:rPr>
            <w:rFonts w:ascii="微軟正黑體" w:eastAsia="微軟正黑體" w:hAnsi="微軟正黑體" w:hint="eastAsia"/>
            <w:sz w:val="20"/>
            <w:szCs w:val="20"/>
          </w:rPr>
          <w:delText>[</w:delText>
        </w:r>
        <w:r w:rsidRPr="000D5B9F" w:rsidDel="003125A2">
          <w:rPr>
            <w:rFonts w:ascii="微軟正黑體" w:eastAsia="微軟正黑體" w:hAnsi="微軟正黑體" w:hint="eastAsia"/>
            <w:sz w:val="20"/>
            <w:szCs w:val="20"/>
            <w:highlight w:val="yellow"/>
          </w:rPr>
          <w:delText>*</w:delText>
        </w:r>
        <w:r w:rsidDel="003125A2">
          <w:rPr>
            <w:rFonts w:ascii="微軟正黑體" w:eastAsia="微軟正黑體" w:hAnsi="微軟正黑體" w:hint="eastAsia"/>
            <w:sz w:val="20"/>
            <w:szCs w:val="20"/>
            <w:highlight w:val="yellow"/>
          </w:rPr>
          <w:delText>請輸入網址</w:delText>
        </w:r>
        <w:r w:rsidDel="003125A2">
          <w:rPr>
            <w:rFonts w:ascii="微軟正黑體" w:eastAsia="微軟正黑體" w:hAnsi="微軟正黑體" w:hint="eastAsia"/>
            <w:sz w:val="20"/>
            <w:szCs w:val="20"/>
          </w:rPr>
          <w:delText>]，</w:delText>
        </w:r>
      </w:del>
      <w:r>
        <w:rPr>
          <w:rFonts w:ascii="微軟正黑體" w:eastAsia="微軟正黑體" w:hAnsi="微軟正黑體" w:hint="eastAsia"/>
          <w:sz w:val="20"/>
          <w:szCs w:val="20"/>
        </w:rPr>
        <w:t>下稱「本網站」）</w:t>
      </w:r>
      <w:r w:rsidR="0093686C" w:rsidRPr="00CF1E9D">
        <w:rPr>
          <w:rFonts w:ascii="微軟正黑體" w:eastAsia="微軟正黑體" w:hAnsi="微軟正黑體" w:hint="eastAsia"/>
          <w:sz w:val="20"/>
          <w:szCs w:val="20"/>
        </w:rPr>
        <w:t>並使用本服務時， 將受以下條款及條件（下稱「本服務條款」）所拘束。敬請詳閱本協議（定義如後，包含本服務條款）， 如不同意本協議之內容，請勿註冊帳號、存取本網站或使用本服務。</w:t>
      </w:r>
    </w:p>
    <w:p w14:paraId="4E50AA1D" w14:textId="64AD687F" w:rsidR="0093686C" w:rsidRPr="00CF1E9D" w:rsidRDefault="000D5B9F" w:rsidP="00CF1E9D">
      <w:pPr>
        <w:snapToGrid w:val="0"/>
        <w:spacing w:before="180" w:after="180" w:line="240" w:lineRule="auto"/>
        <w:ind w:left="0" w:firstLine="0"/>
        <w:jc w:val="left"/>
        <w:rPr>
          <w:rFonts w:ascii="微軟正黑體" w:eastAsia="微軟正黑體" w:hAnsi="微軟正黑體"/>
          <w:sz w:val="20"/>
          <w:szCs w:val="20"/>
        </w:rPr>
      </w:pPr>
      <w:r>
        <w:rPr>
          <w:rFonts w:ascii="微軟正黑體" w:eastAsia="微軟正黑體" w:hAnsi="微軟正黑體" w:hint="eastAsia"/>
          <w:sz w:val="20"/>
          <w:szCs w:val="20"/>
        </w:rPr>
        <w:t>請注意，在您使用本服務前，必先詳閱本公司</w:t>
      </w:r>
      <w:r w:rsidR="0093686C" w:rsidRPr="00CF1E9D">
        <w:rPr>
          <w:rFonts w:ascii="微軟正黑體" w:eastAsia="微軟正黑體" w:hAnsi="微軟正黑體" w:hint="eastAsia"/>
          <w:sz w:val="20"/>
          <w:szCs w:val="20"/>
        </w:rPr>
        <w:t xml:space="preserve">個人資料保護政策（下稱「隱私權政策」）以及 Cookie 政策（下稱「Cookie 政策」），如您對「隱私權政策」或「Cookie </w:t>
      </w:r>
      <w:r>
        <w:rPr>
          <w:rFonts w:ascii="微軟正黑體" w:eastAsia="微軟正黑體" w:hAnsi="微軟正黑體" w:hint="eastAsia"/>
          <w:sz w:val="20"/>
          <w:szCs w:val="20"/>
        </w:rPr>
        <w:t>政策」有疑義或無法接受，請先與本公司確認，切勿逕行使用本服務。您將與本公司訂立之協議</w:t>
      </w:r>
      <w:r w:rsidR="0093686C" w:rsidRPr="00CF1E9D">
        <w:rPr>
          <w:rFonts w:ascii="微軟正黑體" w:eastAsia="微軟正黑體" w:hAnsi="微軟正黑體" w:hint="eastAsia"/>
          <w:sz w:val="20"/>
          <w:szCs w:val="20"/>
        </w:rPr>
        <w:t>包含本服務條款、隱私權政策、Cookie 政策（下合稱「本協議」）。</w:t>
      </w:r>
      <w:r w:rsidR="00016762" w:rsidRPr="00532933">
        <w:rPr>
          <w:rFonts w:ascii="微軟正黑體" w:eastAsia="微軟正黑體" w:hAnsi="微軟正黑體" w:hint="eastAsia"/>
          <w:sz w:val="20"/>
          <w:szCs w:val="20"/>
        </w:rPr>
        <w:t>本</w:t>
      </w:r>
      <w:r w:rsidR="0093686C" w:rsidRPr="00CF1E9D">
        <w:rPr>
          <w:rFonts w:ascii="微軟正黑體" w:eastAsia="微軟正黑體" w:hAnsi="微軟正黑體" w:hint="eastAsia"/>
          <w:sz w:val="20"/>
          <w:szCs w:val="20"/>
        </w:rPr>
        <w:t xml:space="preserve">公司有權隨時變更、修訂或更新本協議內容；針對本服務，未來可能增訂額外的條款，如果您使用本服務， 則該等額外條款也會構成本協議之一部。若本協議有任何後續變更、修訂或更新的情形，如您不同意該等後續的變更、 </w:t>
      </w:r>
      <w:r>
        <w:rPr>
          <w:rFonts w:ascii="微軟正黑體" w:eastAsia="微軟正黑體" w:hAnsi="微軟正黑體" w:hint="eastAsia"/>
          <w:sz w:val="20"/>
          <w:szCs w:val="20"/>
        </w:rPr>
        <w:t>修訂或更新條款，您仍可存取您的交易記錄和</w:t>
      </w:r>
      <w:proofErr w:type="gramStart"/>
      <w:r>
        <w:rPr>
          <w:rFonts w:ascii="微軟正黑體" w:eastAsia="微軟正黑體" w:hAnsi="微軟正黑體" w:hint="eastAsia"/>
          <w:sz w:val="20"/>
          <w:szCs w:val="20"/>
        </w:rPr>
        <w:t>碳權</w:t>
      </w:r>
      <w:proofErr w:type="gramEnd"/>
      <w:r>
        <w:rPr>
          <w:rFonts w:ascii="微軟正黑體" w:eastAsia="微軟正黑體" w:hAnsi="微軟正黑體" w:hint="eastAsia"/>
          <w:sz w:val="20"/>
          <w:szCs w:val="20"/>
        </w:rPr>
        <w:t>憑證，但您可能</w:t>
      </w:r>
      <w:r w:rsidR="0093686C" w:rsidRPr="00CF1E9D">
        <w:rPr>
          <w:rFonts w:ascii="微軟正黑體" w:eastAsia="微軟正黑體" w:hAnsi="微軟正黑體" w:hint="eastAsia"/>
          <w:sz w:val="20"/>
          <w:szCs w:val="20"/>
        </w:rPr>
        <w:t>無法</w:t>
      </w:r>
      <w:r>
        <w:rPr>
          <w:rFonts w:ascii="微軟正黑體" w:eastAsia="微軟正黑體" w:hAnsi="微軟正黑體" w:hint="eastAsia"/>
          <w:sz w:val="20"/>
          <w:szCs w:val="20"/>
        </w:rPr>
        <w:t>繼續使用本公司提供之完整服務</w:t>
      </w:r>
      <w:r w:rsidR="0093686C" w:rsidRPr="00CF1E9D">
        <w:rPr>
          <w:rFonts w:ascii="微軟正黑體" w:eastAsia="微軟正黑體" w:hAnsi="微軟正黑體" w:hint="eastAsia"/>
          <w:sz w:val="20"/>
          <w:szCs w:val="20"/>
        </w:rPr>
        <w:t>。</w:t>
      </w:r>
    </w:p>
    <w:p w14:paraId="56072B0E" w14:textId="3056ABCD" w:rsidR="00A507F4" w:rsidRDefault="000D5B9F" w:rsidP="00CF1E9D">
      <w:pPr>
        <w:snapToGrid w:val="0"/>
        <w:spacing w:before="180" w:after="180" w:line="240" w:lineRule="auto"/>
        <w:ind w:left="0" w:firstLine="0"/>
        <w:jc w:val="left"/>
        <w:rPr>
          <w:rFonts w:ascii="微軟正黑體" w:eastAsia="微軟正黑體" w:hAnsi="微軟正黑體"/>
          <w:sz w:val="20"/>
          <w:szCs w:val="20"/>
        </w:rPr>
      </w:pPr>
      <w:r>
        <w:rPr>
          <w:rFonts w:ascii="微軟正黑體" w:eastAsia="微軟正黑體" w:hAnsi="微軟正黑體" w:hint="eastAsia"/>
          <w:sz w:val="20"/>
          <w:szCs w:val="20"/>
        </w:rPr>
        <w:t>本公司</w:t>
      </w:r>
      <w:r w:rsidR="0093686C" w:rsidRPr="00CF1E9D">
        <w:rPr>
          <w:rFonts w:ascii="微軟正黑體" w:eastAsia="微軟正黑體" w:hAnsi="微軟正黑體"/>
          <w:sz w:val="20"/>
          <w:szCs w:val="20"/>
        </w:rPr>
        <w:t>與您之間同意以電子文件為表示方法</w:t>
      </w:r>
      <w:r w:rsidR="00253F64">
        <w:rPr>
          <w:rFonts w:ascii="微軟正黑體" w:eastAsia="微軟正黑體" w:hAnsi="微軟正黑體"/>
          <w:sz w:val="20"/>
          <w:szCs w:val="20"/>
        </w:rPr>
        <w:t>，</w:t>
      </w:r>
      <w:r w:rsidR="00AA0309" w:rsidRPr="00CF1E9D">
        <w:rPr>
          <w:rFonts w:ascii="微軟正黑體" w:eastAsia="微軟正黑體" w:hAnsi="微軟正黑體"/>
          <w:sz w:val="20"/>
          <w:szCs w:val="20"/>
        </w:rPr>
        <w:t>依本</w:t>
      </w:r>
      <w:r w:rsidR="0093686C" w:rsidRPr="00CF1E9D">
        <w:rPr>
          <w:rFonts w:ascii="微軟正黑體" w:eastAsia="微軟正黑體" w:hAnsi="微軟正黑體"/>
          <w:sz w:val="20"/>
          <w:szCs w:val="20"/>
        </w:rPr>
        <w:t>協議</w:t>
      </w:r>
      <w:r w:rsidR="00AA0309" w:rsidRPr="00CF1E9D">
        <w:rPr>
          <w:rFonts w:ascii="微軟正黑體" w:eastAsia="微軟正黑體" w:hAnsi="微軟正黑體"/>
          <w:sz w:val="20"/>
          <w:szCs w:val="20"/>
        </w:rPr>
        <w:t>交換之電子文件，如其內容可完整呈現且可於日後取出供查驗者，其效力與書面文件相同。但依法令有強制規定排除適用者，不在此限。</w:t>
      </w:r>
      <w:r w:rsidR="001515CE" w:rsidRPr="00CF1E9D">
        <w:rPr>
          <w:rFonts w:ascii="微軟正黑體" w:eastAsia="微軟正黑體" w:hAnsi="微軟正黑體"/>
          <w:sz w:val="20"/>
          <w:szCs w:val="20"/>
        </w:rPr>
        <w:t>上述電子文件係以文字、聲音、影片、圖像、符號或其他資料，以電子之方式所製成足以表達意思表示之紀錄，而提供作電子處理者。</w:t>
      </w:r>
      <w:r>
        <w:rPr>
          <w:rFonts w:ascii="微軟正黑體" w:eastAsia="微軟正黑體" w:hAnsi="微軟正黑體" w:hint="eastAsia"/>
          <w:sz w:val="20"/>
          <w:szCs w:val="20"/>
        </w:rPr>
        <w:t>本公司</w:t>
      </w:r>
      <w:r w:rsidR="0093686C" w:rsidRPr="00CF1E9D">
        <w:rPr>
          <w:rFonts w:ascii="微軟正黑體" w:eastAsia="微軟正黑體" w:hAnsi="微軟正黑體" w:hint="eastAsia"/>
          <w:sz w:val="20"/>
          <w:szCs w:val="20"/>
        </w:rPr>
        <w:t>公司</w:t>
      </w:r>
      <w:r w:rsidR="001515CE" w:rsidRPr="00CF1E9D">
        <w:rPr>
          <w:rFonts w:ascii="微軟正黑體" w:eastAsia="微軟正黑體" w:hAnsi="微軟正黑體"/>
          <w:sz w:val="20"/>
          <w:szCs w:val="20"/>
        </w:rPr>
        <w:t>將記錄相關電子</w:t>
      </w:r>
      <w:r w:rsidR="007030DA" w:rsidRPr="00CF1E9D">
        <w:rPr>
          <w:rFonts w:ascii="微軟正黑體" w:eastAsia="微軟正黑體" w:hAnsi="微軟正黑體"/>
          <w:sz w:val="20"/>
          <w:szCs w:val="20"/>
        </w:rPr>
        <w:t>文件</w:t>
      </w:r>
      <w:r w:rsidR="001515CE" w:rsidRPr="00CF1E9D">
        <w:rPr>
          <w:rFonts w:ascii="微軟正黑體" w:eastAsia="微軟正黑體" w:hAnsi="微軟正黑體"/>
          <w:sz w:val="20"/>
          <w:szCs w:val="20"/>
        </w:rPr>
        <w:t>資料，</w:t>
      </w:r>
      <w:r w:rsidR="007030DA" w:rsidRPr="00CF1E9D">
        <w:rPr>
          <w:rFonts w:ascii="微軟正黑體" w:eastAsia="微軟正黑體" w:hAnsi="微軟正黑體"/>
          <w:sz w:val="20"/>
          <w:szCs w:val="20"/>
        </w:rPr>
        <w:t>如您發現提供之資訊有誤之情形，應立即通知本公司。</w:t>
      </w:r>
    </w:p>
    <w:p w14:paraId="0000000D" w14:textId="73AF15F4" w:rsidR="00B16AE3" w:rsidRPr="00ED1FD0" w:rsidRDefault="00B16AE3" w:rsidP="00A507F4">
      <w:pPr>
        <w:snapToGrid w:val="0"/>
        <w:spacing w:before="180" w:after="180" w:line="240" w:lineRule="auto"/>
        <w:ind w:left="0" w:firstLine="0"/>
        <w:jc w:val="center"/>
        <w:rPr>
          <w:rFonts w:ascii="微軟正黑體" w:eastAsia="微軟正黑體" w:hAnsi="微軟正黑體"/>
          <w:b/>
          <w:color w:val="C0504D" w:themeColor="accent2"/>
          <w:sz w:val="22"/>
          <w:szCs w:val="22"/>
        </w:rPr>
      </w:pPr>
    </w:p>
    <w:p w14:paraId="033AC8C6" w14:textId="514EE337" w:rsidR="00A2016F" w:rsidRPr="00CF1E9D" w:rsidRDefault="00DF7C3E"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sidRPr="00CF1E9D">
        <w:rPr>
          <w:rFonts w:ascii="微軟正黑體" w:eastAsia="微軟正黑體" w:hAnsi="微軟正黑體"/>
          <w:b/>
          <w:color w:val="000000"/>
          <w:sz w:val="20"/>
          <w:szCs w:val="20"/>
        </w:rPr>
        <w:t xml:space="preserve">產品及服務說明與同意條款 </w:t>
      </w:r>
    </w:p>
    <w:p w14:paraId="2C5DC9FF" w14:textId="0B55D00A" w:rsidR="003033CE" w:rsidRDefault="003033CE" w:rsidP="00CF1E9D">
      <w:pPr>
        <w:numPr>
          <w:ilvl w:val="1"/>
          <w:numId w:val="15"/>
        </w:numPr>
        <w:pBdr>
          <w:top w:val="nil"/>
          <w:left w:val="nil"/>
          <w:bottom w:val="nil"/>
          <w:right w:val="nil"/>
          <w:between w:val="nil"/>
        </w:pBdr>
        <w:snapToGrid w:val="0"/>
        <w:spacing w:before="180" w:after="180" w:line="240" w:lineRule="auto"/>
        <w:ind w:left="1134"/>
        <w:rPr>
          <w:rFonts w:ascii="微軟正黑體" w:eastAsia="微軟正黑體" w:hAnsi="微軟正黑體"/>
          <w:sz w:val="20"/>
          <w:szCs w:val="20"/>
        </w:rPr>
      </w:pPr>
      <w:r>
        <w:rPr>
          <w:rFonts w:ascii="微軟正黑體" w:eastAsia="微軟正黑體" w:hAnsi="微軟正黑體"/>
          <w:sz w:val="20"/>
          <w:szCs w:val="20"/>
        </w:rPr>
        <w:lastRenderedPageBreak/>
        <w:t>「會員」：</w:t>
      </w:r>
      <w:r w:rsidR="000D5B9F">
        <w:rPr>
          <w:rFonts w:ascii="微軟正黑體" w:eastAsia="微軟正黑體" w:hAnsi="微軟正黑體"/>
          <w:sz w:val="20"/>
          <w:szCs w:val="20"/>
        </w:rPr>
        <w:t>本公司之會員，</w:t>
      </w:r>
      <w:r w:rsidR="00D7327B">
        <w:rPr>
          <w:rFonts w:ascii="微軟正黑體" w:eastAsia="微軟正黑體" w:hAnsi="微軟正黑體"/>
          <w:sz w:val="20"/>
          <w:szCs w:val="20"/>
        </w:rPr>
        <w:t>會員之詳細等級</w:t>
      </w:r>
      <w:proofErr w:type="gramStart"/>
      <w:r w:rsidR="00D7327B">
        <w:rPr>
          <w:rFonts w:ascii="微軟正黑體" w:eastAsia="微軟正黑體" w:hAnsi="微軟正黑體"/>
          <w:sz w:val="20"/>
          <w:szCs w:val="20"/>
        </w:rPr>
        <w:t>請</w:t>
      </w:r>
      <w:r w:rsidR="00D7327B" w:rsidRPr="003125A2">
        <w:rPr>
          <w:rFonts w:ascii="微軟正黑體" w:eastAsia="微軟正黑體" w:hAnsi="微軟正黑體"/>
          <w:sz w:val="20"/>
          <w:szCs w:val="20"/>
        </w:rPr>
        <w:t>參本服務</w:t>
      </w:r>
      <w:proofErr w:type="gramEnd"/>
      <w:r w:rsidR="00D7327B" w:rsidRPr="003125A2">
        <w:rPr>
          <w:rFonts w:ascii="微軟正黑體" w:eastAsia="微軟正黑體" w:hAnsi="微軟正黑體"/>
          <w:sz w:val="20"/>
          <w:szCs w:val="20"/>
        </w:rPr>
        <w:t>條款</w:t>
      </w:r>
      <w:r w:rsidR="00D7327B" w:rsidRPr="003125A2">
        <w:rPr>
          <w:rFonts w:ascii="微軟正黑體" w:eastAsia="微軟正黑體" w:hAnsi="微軟正黑體"/>
          <w:sz w:val="20"/>
          <w:szCs w:val="20"/>
          <w:rPrChange w:id="5" w:author="queenie.lai0225@gmail.com" w:date="2023-09-01T09:11:00Z">
            <w:rPr>
              <w:rFonts w:ascii="微軟正黑體" w:eastAsia="微軟正黑體" w:hAnsi="微軟正黑體"/>
              <w:sz w:val="20"/>
              <w:szCs w:val="20"/>
              <w:highlight w:val="cyan"/>
            </w:rPr>
          </w:rPrChange>
        </w:rPr>
        <w:t>第</w:t>
      </w:r>
      <w:r w:rsidR="0056429B" w:rsidRPr="003125A2">
        <w:rPr>
          <w:rFonts w:ascii="微軟正黑體" w:eastAsia="微軟正黑體" w:hAnsi="微軟正黑體"/>
          <w:sz w:val="20"/>
          <w:szCs w:val="20"/>
          <w:rPrChange w:id="6" w:author="queenie.lai0225@gmail.com" w:date="2023-09-01T09:11:00Z">
            <w:rPr>
              <w:rFonts w:ascii="微軟正黑體" w:eastAsia="微軟正黑體" w:hAnsi="微軟正黑體"/>
              <w:sz w:val="20"/>
              <w:szCs w:val="20"/>
              <w:highlight w:val="cyan"/>
            </w:rPr>
          </w:rPrChange>
        </w:rPr>
        <w:t>8</w:t>
      </w:r>
      <w:r w:rsidR="00D7327B" w:rsidRPr="003125A2">
        <w:rPr>
          <w:rFonts w:ascii="微軟正黑體" w:eastAsia="微軟正黑體" w:hAnsi="微軟正黑體"/>
          <w:sz w:val="20"/>
          <w:szCs w:val="20"/>
          <w:rPrChange w:id="7" w:author="queenie.lai0225@gmail.com" w:date="2023-09-01T09:11:00Z">
            <w:rPr>
              <w:rFonts w:ascii="微軟正黑體" w:eastAsia="微軟正黑體" w:hAnsi="微軟正黑體"/>
              <w:sz w:val="20"/>
              <w:szCs w:val="20"/>
              <w:highlight w:val="cyan"/>
            </w:rPr>
          </w:rPrChange>
        </w:rPr>
        <w:t>條</w:t>
      </w:r>
      <w:r>
        <w:rPr>
          <w:rFonts w:ascii="微軟正黑體" w:eastAsia="微軟正黑體" w:hAnsi="微軟正黑體"/>
          <w:sz w:val="20"/>
          <w:szCs w:val="20"/>
        </w:rPr>
        <w:t>。</w:t>
      </w:r>
    </w:p>
    <w:p w14:paraId="25E66825" w14:textId="7247B503" w:rsidR="00C816B6" w:rsidRPr="00C816B6" w:rsidDel="00BE1E2E" w:rsidRDefault="00C816B6" w:rsidP="00DB3550">
      <w:pPr>
        <w:pBdr>
          <w:top w:val="nil"/>
          <w:left w:val="nil"/>
          <w:bottom w:val="nil"/>
          <w:right w:val="nil"/>
          <w:between w:val="nil"/>
        </w:pBdr>
        <w:snapToGrid w:val="0"/>
        <w:spacing w:before="180" w:after="180" w:line="240" w:lineRule="auto"/>
        <w:ind w:left="1134" w:firstLine="0"/>
        <w:rPr>
          <w:del w:id="8" w:author="mimi@merdury.com" w:date="2023-08-11T15:49:00Z"/>
          <w:rFonts w:ascii="微軟正黑體" w:eastAsia="微軟正黑體" w:hAnsi="微軟正黑體"/>
          <w:sz w:val="20"/>
          <w:szCs w:val="20"/>
        </w:rPr>
      </w:pPr>
      <w:del w:id="9" w:author="mimi@merdury.com" w:date="2023-08-11T15:49:00Z">
        <w:r w:rsidDel="00BE1E2E">
          <w:rPr>
            <w:rFonts w:ascii="微軟正黑體" w:eastAsia="微軟正黑體" w:hAnsi="微軟正黑體"/>
            <w:sz w:val="20"/>
            <w:szCs w:val="20"/>
          </w:rPr>
          <w:delText>1.1.</w:delText>
        </w:r>
      </w:del>
      <w:del w:id="10" w:author="mimi@merdury.com" w:date="2023-08-11T15:01:00Z">
        <w:r w:rsidDel="00CC739D">
          <w:rPr>
            <w:rFonts w:ascii="微軟正黑體" w:eastAsia="微軟正黑體" w:hAnsi="微軟正黑體"/>
            <w:sz w:val="20"/>
            <w:szCs w:val="20"/>
          </w:rPr>
          <w:delText>3</w:delText>
        </w:r>
      </w:del>
      <w:del w:id="11" w:author="mimi@merdury.com" w:date="2023-08-11T15:49:00Z">
        <w:r w:rsidRPr="00CD3726" w:rsidDel="00BE1E2E">
          <w:rPr>
            <w:rFonts w:ascii="微軟正黑體" w:eastAsia="微軟正黑體" w:hAnsi="微軟正黑體" w:hint="eastAsia"/>
            <w:sz w:val="20"/>
            <w:szCs w:val="20"/>
          </w:rPr>
          <w:delText>有關會員服務條款之修訂，本公司將以土星永續股份有限公司會員服務條款之方式通知與調整。</w:delText>
        </w:r>
      </w:del>
    </w:p>
    <w:p w14:paraId="566DAD98" w14:textId="2114D5BD" w:rsidR="00B32E8B" w:rsidRDefault="00B32E8B" w:rsidP="00CF1E9D">
      <w:pPr>
        <w:numPr>
          <w:ilvl w:val="1"/>
          <w:numId w:val="15"/>
        </w:numPr>
        <w:pBdr>
          <w:top w:val="nil"/>
          <w:left w:val="nil"/>
          <w:bottom w:val="nil"/>
          <w:right w:val="nil"/>
          <w:between w:val="nil"/>
        </w:pBdr>
        <w:snapToGrid w:val="0"/>
        <w:spacing w:before="180" w:after="180" w:line="240" w:lineRule="auto"/>
        <w:ind w:left="1134"/>
        <w:rPr>
          <w:rFonts w:ascii="微軟正黑體" w:eastAsia="微軟正黑體" w:hAnsi="微軟正黑體"/>
          <w:sz w:val="20"/>
          <w:szCs w:val="20"/>
        </w:rPr>
      </w:pPr>
      <w:r w:rsidRPr="00CF1E9D">
        <w:rPr>
          <w:rFonts w:ascii="微軟正黑體" w:eastAsia="微軟正黑體" w:hAnsi="微軟正黑體" w:hint="eastAsia"/>
          <w:sz w:val="20"/>
          <w:szCs w:val="20"/>
        </w:rPr>
        <w:t>「</w:t>
      </w:r>
      <w:proofErr w:type="gramStart"/>
      <w:r w:rsidR="008C431F" w:rsidRPr="00CF1E9D">
        <w:rPr>
          <w:rFonts w:ascii="微軟正黑體" w:eastAsia="微軟正黑體" w:hAnsi="微軟正黑體" w:hint="eastAsia"/>
          <w:sz w:val="20"/>
          <w:szCs w:val="20"/>
        </w:rPr>
        <w:t>土星</w:t>
      </w:r>
      <w:r w:rsidRPr="00CF1E9D">
        <w:rPr>
          <w:rFonts w:ascii="微軟正黑體" w:eastAsia="微軟正黑體" w:hAnsi="微軟正黑體" w:hint="eastAsia"/>
          <w:sz w:val="20"/>
          <w:szCs w:val="20"/>
        </w:rPr>
        <w:t>碳權憑證</w:t>
      </w:r>
      <w:proofErr w:type="gramEnd"/>
      <w:r w:rsidRPr="00CF1E9D">
        <w:rPr>
          <w:rFonts w:ascii="微軟正黑體" w:eastAsia="微軟正黑體" w:hAnsi="微軟正黑體" w:hint="eastAsia"/>
          <w:sz w:val="20"/>
          <w:szCs w:val="20"/>
        </w:rPr>
        <w:t>」係指本公司依據本公司於國際自願</w:t>
      </w:r>
      <w:proofErr w:type="gramStart"/>
      <w:r w:rsidRPr="00CF1E9D">
        <w:rPr>
          <w:rFonts w:ascii="微軟正黑體" w:eastAsia="微軟正黑體" w:hAnsi="微軟正黑體" w:hint="eastAsia"/>
          <w:sz w:val="20"/>
          <w:szCs w:val="20"/>
        </w:rPr>
        <w:t>性碳權</w:t>
      </w:r>
      <w:proofErr w:type="gramEnd"/>
      <w:r w:rsidRPr="00CF1E9D">
        <w:rPr>
          <w:rFonts w:ascii="微軟正黑體" w:eastAsia="微軟正黑體" w:hAnsi="微軟正黑體" w:hint="eastAsia"/>
          <w:sz w:val="20"/>
          <w:szCs w:val="20"/>
        </w:rPr>
        <w:t>交易平台</w:t>
      </w:r>
      <w:del w:id="12" w:author="queenie.lai0225@gmail.com" w:date="2023-09-01T09:11:00Z">
        <w:r w:rsidRPr="00CF1E9D" w:rsidDel="003125A2">
          <w:rPr>
            <w:rFonts w:ascii="微軟正黑體" w:eastAsia="微軟正黑體" w:hAnsi="微軟正黑體" w:hint="eastAsia"/>
            <w:sz w:val="20"/>
            <w:szCs w:val="20"/>
          </w:rPr>
          <w:delText>（即 [</w:delText>
        </w:r>
        <w:r w:rsidRPr="00CF1E9D" w:rsidDel="003125A2">
          <w:rPr>
            <w:rFonts w:ascii="微軟正黑體" w:eastAsia="微軟正黑體" w:hAnsi="微軟正黑體" w:hint="eastAsia"/>
            <w:sz w:val="20"/>
            <w:szCs w:val="20"/>
            <w:highlight w:val="yellow"/>
          </w:rPr>
          <w:delText>請</w:delText>
        </w:r>
        <w:r w:rsidR="003033CE" w:rsidDel="003125A2">
          <w:rPr>
            <w:rFonts w:ascii="微軟正黑體" w:eastAsia="微軟正黑體" w:hAnsi="微軟正黑體" w:hint="eastAsia"/>
            <w:sz w:val="20"/>
            <w:szCs w:val="20"/>
            <w:highlight w:val="yellow"/>
          </w:rPr>
          <w:delText>輸入</w:delText>
        </w:r>
        <w:r w:rsidRPr="00CF1E9D" w:rsidDel="003125A2">
          <w:rPr>
            <w:rFonts w:ascii="微軟正黑體" w:eastAsia="微軟正黑體" w:hAnsi="微軟正黑體" w:hint="eastAsia"/>
            <w:sz w:val="20"/>
            <w:szCs w:val="20"/>
            <w:highlight w:val="yellow"/>
          </w:rPr>
          <w:delText>欲購買之自願性碳權交易平台</w:delText>
        </w:r>
        <w:r w:rsidRPr="00CF1E9D" w:rsidDel="003125A2">
          <w:rPr>
            <w:rFonts w:ascii="微軟正黑體" w:eastAsia="微軟正黑體" w:hAnsi="微軟正黑體" w:hint="eastAsia"/>
            <w:sz w:val="20"/>
            <w:szCs w:val="20"/>
          </w:rPr>
          <w:delText>]</w:delText>
        </w:r>
        <w:r w:rsidR="00242594" w:rsidRPr="00CF1E9D" w:rsidDel="003125A2">
          <w:rPr>
            <w:rFonts w:ascii="微軟正黑體" w:eastAsia="微軟正黑體" w:hAnsi="微軟正黑體" w:hint="eastAsia"/>
            <w:sz w:val="20"/>
            <w:szCs w:val="20"/>
          </w:rPr>
          <w:delText xml:space="preserve"> ）</w:delText>
        </w:r>
      </w:del>
      <w:del w:id="13" w:author="mimi@merdury.com" w:date="2023-08-11T15:19:00Z">
        <w:r w:rsidRPr="00CF1E9D" w:rsidDel="00A46E2F">
          <w:rPr>
            <w:rFonts w:ascii="微軟正黑體" w:eastAsia="微軟正黑體" w:hAnsi="微軟正黑體" w:hint="eastAsia"/>
            <w:sz w:val="20"/>
            <w:szCs w:val="20"/>
          </w:rPr>
          <w:delText>所</w:delText>
        </w:r>
      </w:del>
      <w:r w:rsidRPr="00CF1E9D">
        <w:rPr>
          <w:rFonts w:ascii="微軟正黑體" w:eastAsia="微軟正黑體" w:hAnsi="微軟正黑體" w:hint="eastAsia"/>
          <w:sz w:val="20"/>
          <w:szCs w:val="20"/>
        </w:rPr>
        <w:t>取得</w:t>
      </w:r>
      <w:ins w:id="14" w:author="mimi@merdury.com" w:date="2023-08-11T10:49:00Z">
        <w:r w:rsidR="005212A5">
          <w:rPr>
            <w:rFonts w:ascii="微軟正黑體" w:eastAsia="微軟正黑體" w:hAnsi="微軟正黑體" w:hint="eastAsia"/>
            <w:sz w:val="20"/>
            <w:szCs w:val="20"/>
          </w:rPr>
          <w:t>或</w:t>
        </w:r>
      </w:ins>
      <w:ins w:id="15" w:author="mimi@merdury.com" w:date="2023-08-11T15:14:00Z">
        <w:r w:rsidR="00A46E2F">
          <w:rPr>
            <w:rFonts w:ascii="微軟正黑體" w:eastAsia="微軟正黑體" w:hAnsi="微軟正黑體" w:hint="eastAsia"/>
            <w:sz w:val="20"/>
            <w:szCs w:val="20"/>
          </w:rPr>
          <w:t>經</w:t>
        </w:r>
      </w:ins>
      <w:ins w:id="16" w:author="mimi@merdury.com" w:date="2023-08-11T10:49:00Z">
        <w:r w:rsidR="005212A5">
          <w:rPr>
            <w:rFonts w:ascii="微軟正黑體" w:eastAsia="微軟正黑體" w:hAnsi="微軟正黑體" w:hint="eastAsia"/>
            <w:sz w:val="20"/>
            <w:szCs w:val="20"/>
          </w:rPr>
          <w:t>國際</w:t>
        </w:r>
      </w:ins>
      <w:ins w:id="17" w:author="queenie.lai0225@gmail.com" w:date="2023-09-01T09:12:00Z">
        <w:r w:rsidR="003125A2">
          <w:rPr>
            <w:rFonts w:ascii="微軟正黑體" w:eastAsia="微軟正黑體" w:hAnsi="微軟正黑體" w:hint="eastAsia"/>
            <w:sz w:val="20"/>
            <w:szCs w:val="20"/>
          </w:rPr>
          <w:t>、國內</w:t>
        </w:r>
      </w:ins>
      <w:ins w:id="18" w:author="mimi@merdury.com" w:date="2023-08-11T10:49:00Z">
        <w:r w:rsidR="005212A5">
          <w:rPr>
            <w:rFonts w:ascii="微軟正黑體" w:eastAsia="微軟正黑體" w:hAnsi="微軟正黑體" w:hint="eastAsia"/>
            <w:sz w:val="20"/>
            <w:szCs w:val="20"/>
          </w:rPr>
          <w:t>認證機構核發</w:t>
        </w:r>
      </w:ins>
      <w:r w:rsidRPr="00CF1E9D">
        <w:rPr>
          <w:rFonts w:ascii="微軟正黑體" w:eastAsia="微軟正黑體" w:hAnsi="微軟正黑體" w:hint="eastAsia"/>
          <w:sz w:val="20"/>
          <w:szCs w:val="20"/>
        </w:rPr>
        <w:t>之</w:t>
      </w:r>
      <w:r w:rsidR="00242594" w:rsidRPr="00CF1E9D">
        <w:rPr>
          <w:rFonts w:ascii="微軟正黑體" w:eastAsia="微軟正黑體" w:hAnsi="微軟正黑體" w:hint="eastAsia"/>
          <w:sz w:val="20"/>
          <w:szCs w:val="20"/>
        </w:rPr>
        <w:t>自願</w:t>
      </w:r>
      <w:proofErr w:type="gramStart"/>
      <w:r w:rsidR="00242594" w:rsidRPr="00CF1E9D">
        <w:rPr>
          <w:rFonts w:ascii="微軟正黑體" w:eastAsia="微軟正黑體" w:hAnsi="微軟正黑體" w:hint="eastAsia"/>
          <w:sz w:val="20"/>
          <w:szCs w:val="20"/>
        </w:rPr>
        <w:t>性碳權</w:t>
      </w:r>
      <w:proofErr w:type="gramEnd"/>
      <w:del w:id="19" w:author="queenie.lai0225@gmail.com" w:date="2023-09-01T09:11:00Z">
        <w:r w:rsidR="00242594" w:rsidRPr="00CF1E9D" w:rsidDel="003125A2">
          <w:rPr>
            <w:rFonts w:ascii="微軟正黑體" w:eastAsia="微軟正黑體" w:hAnsi="微軟正黑體" w:hint="eastAsia"/>
            <w:sz w:val="20"/>
            <w:szCs w:val="20"/>
          </w:rPr>
          <w:delText>（即 [</w:delText>
        </w:r>
        <w:r w:rsidR="003033CE" w:rsidDel="003125A2">
          <w:rPr>
            <w:rFonts w:ascii="微軟正黑體" w:eastAsia="微軟正黑體" w:hAnsi="微軟正黑體" w:hint="eastAsia"/>
            <w:sz w:val="20"/>
            <w:szCs w:val="20"/>
            <w:highlight w:val="yellow"/>
          </w:rPr>
          <w:delText>請輸入</w:delText>
        </w:r>
        <w:r w:rsidR="00242594" w:rsidRPr="00CF1E9D" w:rsidDel="003125A2">
          <w:rPr>
            <w:rFonts w:ascii="微軟正黑體" w:eastAsia="微軟正黑體" w:hAnsi="微軟正黑體" w:hint="eastAsia"/>
            <w:sz w:val="20"/>
            <w:szCs w:val="20"/>
            <w:highlight w:val="yellow"/>
          </w:rPr>
          <w:delText>欲購買之自願性碳權交易機構</w:delText>
        </w:r>
        <w:r w:rsidR="00242594" w:rsidRPr="00CF1E9D" w:rsidDel="003125A2">
          <w:rPr>
            <w:rFonts w:ascii="微軟正黑體" w:eastAsia="微軟正黑體" w:hAnsi="微軟正黑體" w:hint="eastAsia"/>
            <w:sz w:val="20"/>
            <w:szCs w:val="20"/>
          </w:rPr>
          <w:delText>] ）</w:delText>
        </w:r>
      </w:del>
      <w:r w:rsidRPr="00CF1E9D">
        <w:rPr>
          <w:rFonts w:ascii="微軟正黑體" w:eastAsia="微軟正黑體" w:hAnsi="微軟正黑體" w:hint="eastAsia"/>
          <w:sz w:val="20"/>
          <w:szCs w:val="20"/>
        </w:rPr>
        <w:t>，</w:t>
      </w:r>
      <w:r w:rsidR="00253F64">
        <w:rPr>
          <w:rFonts w:ascii="微軟正黑體" w:eastAsia="微軟正黑體" w:hAnsi="微軟正黑體" w:hint="eastAsia"/>
          <w:sz w:val="20"/>
          <w:szCs w:val="20"/>
        </w:rPr>
        <w:t>所等量發行之電子憑證。</w:t>
      </w:r>
    </w:p>
    <w:p w14:paraId="4BE2322D" w14:textId="099558D0" w:rsidR="001611DB" w:rsidRPr="008816E2" w:rsidRDefault="001611DB" w:rsidP="00CF1E9D">
      <w:pPr>
        <w:numPr>
          <w:ilvl w:val="1"/>
          <w:numId w:val="15"/>
        </w:numPr>
        <w:pBdr>
          <w:top w:val="nil"/>
          <w:left w:val="nil"/>
          <w:bottom w:val="nil"/>
          <w:right w:val="nil"/>
          <w:between w:val="nil"/>
        </w:pBdr>
        <w:snapToGrid w:val="0"/>
        <w:spacing w:before="180" w:after="180" w:line="240" w:lineRule="auto"/>
        <w:ind w:left="1134"/>
        <w:rPr>
          <w:rFonts w:ascii="微軟正黑體" w:eastAsia="微軟正黑體" w:hAnsi="微軟正黑體"/>
          <w:sz w:val="20"/>
          <w:szCs w:val="20"/>
        </w:rPr>
      </w:pPr>
      <w:r w:rsidRPr="008816E2">
        <w:rPr>
          <w:rFonts w:ascii="微軟正黑體" w:eastAsia="微軟正黑體" w:hAnsi="微軟正黑體" w:hint="eastAsia"/>
          <w:sz w:val="20"/>
          <w:szCs w:val="20"/>
        </w:rPr>
        <w:t>「</w:t>
      </w:r>
      <w:proofErr w:type="gramStart"/>
      <w:r w:rsidRPr="008816E2">
        <w:rPr>
          <w:rFonts w:ascii="微軟正黑體" w:eastAsia="微軟正黑體" w:hAnsi="微軟正黑體" w:hint="eastAsia"/>
          <w:sz w:val="20"/>
          <w:szCs w:val="20"/>
        </w:rPr>
        <w:t>碳權</w:t>
      </w:r>
      <w:r w:rsidR="00496D53" w:rsidRPr="008816E2">
        <w:rPr>
          <w:rFonts w:ascii="微軟正黑體" w:eastAsia="微軟正黑體" w:hAnsi="微軟正黑體" w:hint="eastAsia"/>
          <w:sz w:val="20"/>
          <w:szCs w:val="20"/>
        </w:rPr>
        <w:t>抵</w:t>
      </w:r>
      <w:proofErr w:type="gramEnd"/>
      <w:r w:rsidR="00496D53" w:rsidRPr="008816E2">
        <w:rPr>
          <w:rFonts w:ascii="微軟正黑體" w:eastAsia="微軟正黑體" w:hAnsi="微軟正黑體" w:hint="eastAsia"/>
          <w:sz w:val="20"/>
          <w:szCs w:val="20"/>
        </w:rPr>
        <w:t>換</w:t>
      </w:r>
      <w:r w:rsidRPr="008816E2">
        <w:rPr>
          <w:rFonts w:ascii="微軟正黑體" w:eastAsia="微軟正黑體" w:hAnsi="微軟正黑體" w:hint="eastAsia"/>
          <w:sz w:val="20"/>
          <w:szCs w:val="20"/>
        </w:rPr>
        <w:t>」係指會員利用本公司之專案</w:t>
      </w:r>
      <w:r w:rsidR="00496D53" w:rsidRPr="008816E2">
        <w:rPr>
          <w:rFonts w:ascii="微軟正黑體" w:eastAsia="微軟正黑體" w:hAnsi="微軟正黑體" w:hint="eastAsia"/>
          <w:sz w:val="20"/>
          <w:szCs w:val="20"/>
        </w:rPr>
        <w:t>抵換</w:t>
      </w:r>
      <w:r w:rsidRPr="008816E2">
        <w:rPr>
          <w:rFonts w:ascii="微軟正黑體" w:eastAsia="微軟正黑體" w:hAnsi="微軟正黑體" w:hint="eastAsia"/>
          <w:sz w:val="20"/>
          <w:szCs w:val="20"/>
        </w:rPr>
        <w:t>顧問服務，</w:t>
      </w:r>
      <w:r w:rsidR="00713666" w:rsidRPr="008816E2">
        <w:rPr>
          <w:rFonts w:ascii="微軟正黑體" w:eastAsia="微軟正黑體" w:hAnsi="微軟正黑體" w:hint="eastAsia"/>
          <w:sz w:val="20"/>
          <w:szCs w:val="20"/>
        </w:rPr>
        <w:t>本公司</w:t>
      </w:r>
      <w:r w:rsidRPr="008816E2">
        <w:rPr>
          <w:rFonts w:ascii="微軟正黑體" w:eastAsia="微軟正黑體" w:hAnsi="微軟正黑體" w:hint="eastAsia"/>
          <w:sz w:val="20"/>
          <w:szCs w:val="20"/>
        </w:rPr>
        <w:t>將</w:t>
      </w:r>
      <w:r w:rsidR="00CE6B5C" w:rsidRPr="008816E2">
        <w:rPr>
          <w:rFonts w:ascii="微軟正黑體" w:eastAsia="微軟正黑體" w:hAnsi="微軟正黑體" w:hint="eastAsia"/>
          <w:sz w:val="20"/>
          <w:szCs w:val="20"/>
        </w:rPr>
        <w:t>持該會員之</w:t>
      </w:r>
      <w:proofErr w:type="gramStart"/>
      <w:r w:rsidRPr="008816E2">
        <w:rPr>
          <w:rFonts w:ascii="微軟正黑體" w:eastAsia="微軟正黑體" w:hAnsi="微軟正黑體" w:hint="eastAsia"/>
          <w:sz w:val="20"/>
          <w:szCs w:val="20"/>
        </w:rPr>
        <w:t>土星碳權憑證</w:t>
      </w:r>
      <w:proofErr w:type="gramEnd"/>
      <w:r w:rsidR="00AA07D8" w:rsidRPr="008816E2">
        <w:rPr>
          <w:rFonts w:ascii="微軟正黑體" w:eastAsia="微軟正黑體" w:hAnsi="微軟正黑體" w:hint="eastAsia"/>
          <w:sz w:val="20"/>
          <w:szCs w:val="20"/>
        </w:rPr>
        <w:t>至</w:t>
      </w:r>
      <w:r w:rsidRPr="008816E2">
        <w:rPr>
          <w:rFonts w:ascii="微軟正黑體" w:eastAsia="微軟正黑體" w:hAnsi="微軟正黑體" w:hint="eastAsia"/>
          <w:sz w:val="20"/>
          <w:szCs w:val="20"/>
        </w:rPr>
        <w:t>前述之國際</w:t>
      </w:r>
      <w:ins w:id="20" w:author="mimi@merdury.com" w:date="2023-08-11T15:11:00Z">
        <w:r w:rsidR="00CC739D">
          <w:rPr>
            <w:rFonts w:ascii="微軟正黑體" w:eastAsia="微軟正黑體" w:hAnsi="微軟正黑體" w:hint="eastAsia"/>
            <w:sz w:val="20"/>
            <w:szCs w:val="20"/>
          </w:rPr>
          <w:t>認證機構</w:t>
        </w:r>
      </w:ins>
      <w:del w:id="21" w:author="mimi@merdury.com" w:date="2023-08-11T15:11:00Z">
        <w:r w:rsidRPr="008816E2" w:rsidDel="00CC739D">
          <w:rPr>
            <w:rFonts w:ascii="微軟正黑體" w:eastAsia="微軟正黑體" w:hAnsi="微軟正黑體" w:hint="eastAsia"/>
            <w:sz w:val="20"/>
            <w:szCs w:val="20"/>
          </w:rPr>
          <w:delText>自願性碳權</w:delText>
        </w:r>
      </w:del>
      <w:del w:id="22" w:author="mimi@merdury.com" w:date="2023-08-11T15:08:00Z">
        <w:r w:rsidRPr="008816E2" w:rsidDel="00CC739D">
          <w:rPr>
            <w:rFonts w:ascii="微軟正黑體" w:eastAsia="微軟正黑體" w:hAnsi="微軟正黑體" w:hint="eastAsia"/>
            <w:sz w:val="20"/>
            <w:szCs w:val="20"/>
          </w:rPr>
          <w:delText>交易</w:delText>
        </w:r>
      </w:del>
      <w:del w:id="23" w:author="mimi@merdury.com" w:date="2023-08-11T15:11:00Z">
        <w:r w:rsidRPr="008816E2" w:rsidDel="00CC739D">
          <w:rPr>
            <w:rFonts w:ascii="微軟正黑體" w:eastAsia="微軟正黑體" w:hAnsi="微軟正黑體" w:hint="eastAsia"/>
            <w:sz w:val="20"/>
            <w:szCs w:val="20"/>
          </w:rPr>
          <w:delText>平台</w:delText>
        </w:r>
      </w:del>
      <w:r w:rsidRPr="008816E2">
        <w:rPr>
          <w:rFonts w:ascii="微軟正黑體" w:eastAsia="微軟正黑體" w:hAnsi="微軟正黑體" w:hint="eastAsia"/>
          <w:sz w:val="20"/>
          <w:szCs w:val="20"/>
        </w:rPr>
        <w:t>進行</w:t>
      </w:r>
      <w:r w:rsidR="00496D53" w:rsidRPr="008816E2">
        <w:rPr>
          <w:rFonts w:ascii="微軟正黑體" w:eastAsia="微軟正黑體" w:hAnsi="微軟正黑體" w:hint="eastAsia"/>
          <w:sz w:val="20"/>
          <w:szCs w:val="20"/>
        </w:rPr>
        <w:t>抵換</w:t>
      </w:r>
      <w:r w:rsidRPr="008816E2">
        <w:rPr>
          <w:rFonts w:ascii="微軟正黑體" w:eastAsia="微軟正黑體" w:hAnsi="微軟正黑體" w:hint="eastAsia"/>
          <w:sz w:val="20"/>
          <w:szCs w:val="20"/>
        </w:rPr>
        <w:t>，</w:t>
      </w:r>
      <w:proofErr w:type="gramStart"/>
      <w:r w:rsidRPr="008816E2">
        <w:rPr>
          <w:rFonts w:ascii="微軟正黑體" w:eastAsia="微軟正黑體" w:hAnsi="微軟正黑體" w:hint="eastAsia"/>
          <w:sz w:val="20"/>
          <w:szCs w:val="20"/>
        </w:rPr>
        <w:t>以達碳中和</w:t>
      </w:r>
      <w:proofErr w:type="gramEnd"/>
      <w:r w:rsidRPr="008816E2">
        <w:rPr>
          <w:rFonts w:ascii="微軟正黑體" w:eastAsia="微軟正黑體" w:hAnsi="微軟正黑體" w:hint="eastAsia"/>
          <w:sz w:val="20"/>
          <w:szCs w:val="20"/>
        </w:rPr>
        <w:t>之目的。</w:t>
      </w:r>
    </w:p>
    <w:p w14:paraId="49B7E58A" w14:textId="6C7C30A3" w:rsidR="00C93765" w:rsidRPr="00CF1E9D" w:rsidRDefault="00D7327B" w:rsidP="00CF1E9D">
      <w:pPr>
        <w:numPr>
          <w:ilvl w:val="1"/>
          <w:numId w:val="15"/>
        </w:numPr>
        <w:pBdr>
          <w:top w:val="nil"/>
          <w:left w:val="nil"/>
          <w:bottom w:val="nil"/>
          <w:right w:val="nil"/>
          <w:between w:val="nil"/>
        </w:pBdr>
        <w:snapToGrid w:val="0"/>
        <w:spacing w:before="180" w:after="180" w:line="240" w:lineRule="auto"/>
        <w:ind w:left="1134"/>
        <w:rPr>
          <w:rFonts w:ascii="微軟正黑體" w:eastAsia="微軟正黑體" w:hAnsi="微軟正黑體"/>
          <w:sz w:val="20"/>
          <w:szCs w:val="20"/>
        </w:rPr>
      </w:pPr>
      <w:r>
        <w:rPr>
          <w:rFonts w:ascii="微軟正黑體" w:eastAsia="微軟正黑體" w:hAnsi="微軟正黑體" w:hint="eastAsia"/>
          <w:color w:val="000000"/>
          <w:sz w:val="20"/>
          <w:szCs w:val="20"/>
        </w:rPr>
        <w:t>您</w:t>
      </w:r>
      <w:r w:rsidR="00242594" w:rsidRPr="00CF1E9D">
        <w:rPr>
          <w:rFonts w:ascii="微軟正黑體" w:eastAsia="微軟正黑體" w:hAnsi="微軟正黑體" w:hint="eastAsia"/>
          <w:color w:val="000000"/>
          <w:sz w:val="20"/>
          <w:szCs w:val="20"/>
        </w:rPr>
        <w:t>了解並同意，本公司僅針對本公司</w:t>
      </w:r>
      <w:r w:rsidR="00253F64">
        <w:rPr>
          <w:rFonts w:ascii="微軟正黑體" w:eastAsia="微軟正黑體" w:hAnsi="微軟正黑體" w:hint="eastAsia"/>
          <w:color w:val="000000"/>
          <w:sz w:val="20"/>
          <w:szCs w:val="20"/>
        </w:rPr>
        <w:t>發行</w:t>
      </w:r>
      <w:r w:rsidR="00242594" w:rsidRPr="00CF1E9D">
        <w:rPr>
          <w:rFonts w:ascii="微軟正黑體" w:eastAsia="微軟正黑體" w:hAnsi="微軟正黑體" w:hint="eastAsia"/>
          <w:color w:val="000000"/>
          <w:sz w:val="20"/>
          <w:szCs w:val="20"/>
        </w:rPr>
        <w:t>之</w:t>
      </w:r>
      <w:proofErr w:type="gramStart"/>
      <w:r w:rsidR="008C431F" w:rsidRPr="00CF1E9D">
        <w:rPr>
          <w:rFonts w:ascii="微軟正黑體" w:eastAsia="微軟正黑體" w:hAnsi="微軟正黑體" w:hint="eastAsia"/>
          <w:color w:val="000000"/>
          <w:sz w:val="20"/>
          <w:szCs w:val="20"/>
        </w:rPr>
        <w:t>土星</w:t>
      </w:r>
      <w:r w:rsidR="00242594" w:rsidRPr="00CF1E9D">
        <w:rPr>
          <w:rFonts w:ascii="微軟正黑體" w:eastAsia="微軟正黑體" w:hAnsi="微軟正黑體" w:hint="eastAsia"/>
          <w:color w:val="000000"/>
          <w:sz w:val="20"/>
          <w:szCs w:val="20"/>
        </w:rPr>
        <w:t>碳權憑證</w:t>
      </w:r>
      <w:proofErr w:type="gramEnd"/>
      <w:r w:rsidR="00242594" w:rsidRPr="00CF1E9D">
        <w:rPr>
          <w:rFonts w:ascii="微軟正黑體" w:eastAsia="微軟正黑體" w:hAnsi="微軟正黑體" w:hint="eastAsia"/>
          <w:color w:val="000000"/>
          <w:sz w:val="20"/>
          <w:szCs w:val="20"/>
        </w:rPr>
        <w:t>負有</w:t>
      </w:r>
      <w:r w:rsidR="008C431F" w:rsidRPr="00CF1E9D">
        <w:rPr>
          <w:rFonts w:ascii="微軟正黑體" w:eastAsia="微軟正黑體" w:hAnsi="微軟正黑體" w:hint="eastAsia"/>
          <w:color w:val="000000"/>
          <w:sz w:val="20"/>
          <w:szCs w:val="20"/>
        </w:rPr>
        <w:t>依</w:t>
      </w:r>
      <w:r w:rsidR="00253F64">
        <w:rPr>
          <w:rFonts w:ascii="微軟正黑體" w:eastAsia="微軟正黑體" w:hAnsi="微軟正黑體" w:hint="eastAsia"/>
          <w:color w:val="000000"/>
          <w:sz w:val="20"/>
          <w:szCs w:val="20"/>
        </w:rPr>
        <w:t>本協議</w:t>
      </w:r>
      <w:r w:rsidR="003033CE">
        <w:rPr>
          <w:rFonts w:ascii="微軟正黑體" w:eastAsia="微軟正黑體" w:hAnsi="微軟正黑體" w:hint="eastAsia"/>
          <w:color w:val="000000"/>
          <w:sz w:val="20"/>
          <w:szCs w:val="20"/>
        </w:rPr>
        <w:t>內容</w:t>
      </w:r>
      <w:r w:rsidR="00253F64">
        <w:rPr>
          <w:rFonts w:ascii="微軟正黑體" w:eastAsia="微軟正黑體" w:hAnsi="微軟正黑體" w:hint="eastAsia"/>
          <w:color w:val="000000"/>
          <w:sz w:val="20"/>
          <w:szCs w:val="20"/>
        </w:rPr>
        <w:t>提供服務</w:t>
      </w:r>
      <w:r w:rsidR="003033CE">
        <w:rPr>
          <w:rFonts w:ascii="微軟正黑體" w:eastAsia="微軟正黑體" w:hAnsi="微軟正黑體" w:hint="eastAsia"/>
          <w:color w:val="000000"/>
          <w:sz w:val="20"/>
          <w:szCs w:val="20"/>
        </w:rPr>
        <w:t>之</w:t>
      </w:r>
      <w:r w:rsidR="00E32FAC" w:rsidRPr="00CF1E9D">
        <w:rPr>
          <w:rFonts w:ascii="微軟正黑體" w:eastAsia="微軟正黑體" w:hAnsi="微軟正黑體" w:hint="eastAsia"/>
          <w:color w:val="000000"/>
          <w:sz w:val="20"/>
          <w:szCs w:val="20"/>
        </w:rPr>
        <w:t>義務</w:t>
      </w:r>
      <w:r w:rsidR="003033CE">
        <w:rPr>
          <w:rFonts w:ascii="微軟正黑體" w:eastAsia="微軟正黑體" w:hAnsi="微軟正黑體" w:hint="eastAsia"/>
          <w:color w:val="000000"/>
          <w:sz w:val="20"/>
          <w:szCs w:val="20"/>
        </w:rPr>
        <w:t>，會員不得要求本公司以非本公司發行</w:t>
      </w:r>
      <w:proofErr w:type="gramStart"/>
      <w:r w:rsidR="003033CE">
        <w:rPr>
          <w:rFonts w:ascii="微軟正黑體" w:eastAsia="微軟正黑體" w:hAnsi="微軟正黑體" w:hint="eastAsia"/>
          <w:color w:val="000000"/>
          <w:sz w:val="20"/>
          <w:szCs w:val="20"/>
        </w:rPr>
        <w:t>之碳權</w:t>
      </w:r>
      <w:proofErr w:type="gramEnd"/>
      <w:r w:rsidR="003033CE">
        <w:rPr>
          <w:rFonts w:ascii="微軟正黑體" w:eastAsia="微軟正黑體" w:hAnsi="微軟正黑體" w:hint="eastAsia"/>
          <w:color w:val="000000"/>
          <w:sz w:val="20"/>
          <w:szCs w:val="20"/>
        </w:rPr>
        <w:t>憑證履行任何義務。</w:t>
      </w:r>
    </w:p>
    <w:p w14:paraId="2C93D456" w14:textId="43BD4F0C" w:rsidR="00A2016F" w:rsidRPr="00CF1E9D" w:rsidRDefault="00856B20"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bCs/>
          <w:color w:val="000000"/>
          <w:sz w:val="20"/>
          <w:szCs w:val="20"/>
        </w:rPr>
      </w:pPr>
      <w:r w:rsidRPr="00CF1E9D">
        <w:rPr>
          <w:rFonts w:ascii="微軟正黑體" w:eastAsia="微軟正黑體" w:hAnsi="微軟正黑體" w:hint="eastAsia"/>
          <w:b/>
          <w:bCs/>
          <w:color w:val="000000"/>
          <w:sz w:val="20"/>
          <w:szCs w:val="20"/>
        </w:rPr>
        <w:t>電子文件之合意</w:t>
      </w:r>
      <w:r w:rsidR="00DF7C3E" w:rsidRPr="00CF1E9D">
        <w:rPr>
          <w:rFonts w:ascii="微軟正黑體" w:eastAsia="微軟正黑體" w:hAnsi="微軟正黑體"/>
          <w:b/>
          <w:bCs/>
          <w:color w:val="000000"/>
          <w:sz w:val="20"/>
          <w:szCs w:val="20"/>
        </w:rPr>
        <w:t xml:space="preserve"> </w:t>
      </w:r>
    </w:p>
    <w:p w14:paraId="789DD3B5" w14:textId="3C8E05DB" w:rsidR="008A7DFC" w:rsidRPr="008A7DFC" w:rsidRDefault="004404AD" w:rsidP="008A7DFC">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color w:val="000000"/>
          <w:sz w:val="20"/>
          <w:szCs w:val="20"/>
        </w:rPr>
      </w:pPr>
      <w:r w:rsidRPr="00CF1E9D">
        <w:rPr>
          <w:rFonts w:ascii="微軟正黑體" w:eastAsia="微軟正黑體" w:hAnsi="微軟正黑體"/>
          <w:color w:val="000000"/>
          <w:sz w:val="20"/>
          <w:szCs w:val="20"/>
        </w:rPr>
        <w:t>本</w:t>
      </w:r>
      <w:r w:rsidRPr="00CF1E9D">
        <w:rPr>
          <w:rFonts w:ascii="微軟正黑體" w:eastAsia="微軟正黑體" w:hAnsi="微軟正黑體" w:hint="eastAsia"/>
          <w:color w:val="000000"/>
          <w:sz w:val="20"/>
          <w:szCs w:val="20"/>
        </w:rPr>
        <w:t>協議</w:t>
      </w:r>
      <w:r w:rsidR="00AC5110" w:rsidRPr="00CF1E9D">
        <w:rPr>
          <w:rFonts w:ascii="微軟正黑體" w:eastAsia="微軟正黑體" w:hAnsi="微軟正黑體" w:hint="eastAsia"/>
          <w:color w:val="000000"/>
          <w:sz w:val="20"/>
          <w:szCs w:val="20"/>
        </w:rPr>
        <w:t>係</w:t>
      </w:r>
      <w:proofErr w:type="gramStart"/>
      <w:r w:rsidR="00AC5110" w:rsidRPr="00CF1E9D">
        <w:rPr>
          <w:rFonts w:ascii="微軟正黑體" w:eastAsia="微軟正黑體" w:hAnsi="微軟正黑體" w:hint="eastAsia"/>
          <w:color w:val="000000"/>
          <w:sz w:val="20"/>
          <w:szCs w:val="20"/>
        </w:rPr>
        <w:t>採</w:t>
      </w:r>
      <w:proofErr w:type="gramEnd"/>
      <w:r w:rsidR="00AC5110" w:rsidRPr="00CF1E9D">
        <w:rPr>
          <w:rFonts w:ascii="微軟正黑體" w:eastAsia="微軟正黑體" w:hAnsi="微軟正黑體" w:hint="eastAsia"/>
          <w:color w:val="000000"/>
          <w:sz w:val="20"/>
          <w:szCs w:val="20"/>
        </w:rPr>
        <w:t>電子文件，依電子簽章法相關規範，</w:t>
      </w:r>
      <w:r w:rsidR="00DE1849" w:rsidRPr="00CF1E9D">
        <w:rPr>
          <w:rFonts w:ascii="微軟正黑體" w:eastAsia="微軟正黑體" w:hAnsi="微軟正黑體" w:hint="eastAsia"/>
          <w:color w:val="000000"/>
          <w:sz w:val="20"/>
          <w:szCs w:val="20"/>
        </w:rPr>
        <w:t>會員</w:t>
      </w:r>
      <w:r w:rsidR="00AC5110" w:rsidRPr="00CF1E9D">
        <w:rPr>
          <w:rFonts w:ascii="微軟正黑體" w:eastAsia="微軟正黑體" w:hAnsi="微軟正黑體" w:hint="eastAsia"/>
          <w:color w:val="000000"/>
          <w:sz w:val="20"/>
          <w:szCs w:val="20"/>
        </w:rPr>
        <w:t>於</w:t>
      </w:r>
      <w:r w:rsidR="00DF7C3E" w:rsidRPr="00CF1E9D">
        <w:rPr>
          <w:rFonts w:ascii="微軟正黑體" w:eastAsia="微軟正黑體" w:hAnsi="微軟正黑體" w:hint="eastAsia"/>
          <w:color w:val="000000"/>
          <w:sz w:val="20"/>
          <w:szCs w:val="20"/>
        </w:rPr>
        <w:t>使用</w:t>
      </w:r>
      <w:r w:rsidRPr="00CF1E9D">
        <w:rPr>
          <w:rFonts w:ascii="微軟正黑體" w:eastAsia="微軟正黑體" w:hAnsi="微軟正黑體" w:hint="eastAsia"/>
          <w:color w:val="000000"/>
          <w:sz w:val="20"/>
          <w:szCs w:val="20"/>
        </w:rPr>
        <w:t>本</w:t>
      </w:r>
      <w:r w:rsidR="000D5643" w:rsidRPr="00CF1E9D">
        <w:rPr>
          <w:rFonts w:ascii="微軟正黑體" w:eastAsia="微軟正黑體" w:hAnsi="微軟正黑體" w:hint="eastAsia"/>
          <w:color w:val="000000"/>
          <w:sz w:val="20"/>
          <w:szCs w:val="20"/>
        </w:rPr>
        <w:t>平台</w:t>
      </w:r>
      <w:r w:rsidR="00DF7C3E" w:rsidRPr="00CF1E9D">
        <w:rPr>
          <w:rFonts w:ascii="微軟正黑體" w:eastAsia="微軟正黑體" w:hAnsi="微軟正黑體" w:hint="eastAsia"/>
          <w:color w:val="000000"/>
          <w:sz w:val="20"/>
          <w:szCs w:val="20"/>
        </w:rPr>
        <w:t>前，</w:t>
      </w:r>
      <w:r w:rsidR="00AC5110" w:rsidRPr="00CF1E9D">
        <w:rPr>
          <w:rFonts w:ascii="微軟正黑體" w:eastAsia="微軟正黑體" w:hAnsi="微軟正黑體" w:hint="eastAsia"/>
          <w:color w:val="000000"/>
          <w:sz w:val="20"/>
          <w:szCs w:val="20"/>
        </w:rPr>
        <w:t>應</w:t>
      </w:r>
      <w:r w:rsidR="00DF7C3E" w:rsidRPr="00CF1E9D">
        <w:rPr>
          <w:rFonts w:ascii="微軟正黑體" w:eastAsia="微軟正黑體" w:hAnsi="微軟正黑體" w:hint="eastAsia"/>
          <w:color w:val="000000"/>
          <w:sz w:val="20"/>
          <w:szCs w:val="20"/>
        </w:rPr>
        <w:t>詳細閱讀</w:t>
      </w:r>
      <w:r w:rsidR="00E43E5A">
        <w:rPr>
          <w:rFonts w:ascii="微軟正黑體" w:eastAsia="微軟正黑體" w:hAnsi="微軟正黑體" w:hint="eastAsia"/>
          <w:color w:val="000000"/>
          <w:sz w:val="20"/>
          <w:szCs w:val="20"/>
        </w:rPr>
        <w:t>本協議</w:t>
      </w:r>
      <w:r w:rsidR="00DF7C3E" w:rsidRPr="00CF1E9D">
        <w:rPr>
          <w:rFonts w:ascii="微軟正黑體" w:eastAsia="微軟正黑體" w:hAnsi="微軟正黑體" w:hint="eastAsia"/>
          <w:color w:val="000000"/>
          <w:sz w:val="20"/>
          <w:szCs w:val="20"/>
        </w:rPr>
        <w:t>及其</w:t>
      </w:r>
      <w:r w:rsidRPr="00CF1E9D">
        <w:rPr>
          <w:rFonts w:ascii="微軟正黑體" w:eastAsia="微軟正黑體" w:hAnsi="微軟正黑體" w:hint="eastAsia"/>
          <w:color w:val="000000"/>
          <w:sz w:val="20"/>
          <w:szCs w:val="20"/>
        </w:rPr>
        <w:t>他本</w:t>
      </w:r>
      <w:r w:rsidR="000D5643" w:rsidRPr="00CF1E9D">
        <w:rPr>
          <w:rFonts w:ascii="微軟正黑體" w:eastAsia="微軟正黑體" w:hAnsi="微軟正黑體" w:hint="eastAsia"/>
          <w:color w:val="000000"/>
          <w:sz w:val="20"/>
          <w:szCs w:val="20"/>
        </w:rPr>
        <w:t>平台</w:t>
      </w:r>
      <w:r w:rsidR="00DF7C3E" w:rsidRPr="00CF1E9D">
        <w:rPr>
          <w:rFonts w:ascii="微軟正黑體" w:eastAsia="微軟正黑體" w:hAnsi="微軟正黑體" w:hint="eastAsia"/>
          <w:color w:val="000000"/>
          <w:sz w:val="20"/>
          <w:szCs w:val="20"/>
        </w:rPr>
        <w:t>公布之服務相關條款</w:t>
      </w:r>
      <w:r w:rsidR="003E1FBB" w:rsidRPr="00CF1E9D">
        <w:rPr>
          <w:rFonts w:ascii="微軟正黑體" w:eastAsia="微軟正黑體" w:hAnsi="微軟正黑體" w:hint="eastAsia"/>
          <w:color w:val="000000"/>
          <w:sz w:val="20"/>
          <w:szCs w:val="20"/>
        </w:rPr>
        <w:t>，</w:t>
      </w:r>
      <w:r w:rsidR="005D2471" w:rsidRPr="00CF1E9D">
        <w:rPr>
          <w:rFonts w:ascii="微軟正黑體" w:eastAsia="微軟正黑體" w:hAnsi="微軟正黑體" w:hint="eastAsia"/>
          <w:color w:val="000000"/>
          <w:sz w:val="20"/>
          <w:szCs w:val="20"/>
        </w:rPr>
        <w:t>並有至少3日之審閱期</w:t>
      </w:r>
      <w:r w:rsidR="00AC5110" w:rsidRPr="00CF1E9D">
        <w:rPr>
          <w:rFonts w:ascii="微軟正黑體" w:eastAsia="微軟正黑體" w:hAnsi="微軟正黑體" w:hint="eastAsia"/>
          <w:color w:val="000000"/>
          <w:sz w:val="20"/>
          <w:szCs w:val="20"/>
        </w:rPr>
        <w:t>。</w:t>
      </w:r>
      <w:r w:rsidR="001611DB" w:rsidRPr="00CF1E9D">
        <w:rPr>
          <w:rFonts w:ascii="微軟正黑體" w:eastAsia="微軟正黑體" w:hAnsi="微軟正黑體" w:hint="eastAsia"/>
          <w:color w:val="000000"/>
          <w:sz w:val="20"/>
          <w:szCs w:val="20"/>
        </w:rPr>
        <w:t>會員</w:t>
      </w:r>
      <w:r w:rsidR="00DF7C3E" w:rsidRPr="00CF1E9D">
        <w:rPr>
          <w:rFonts w:ascii="微軟正黑體" w:eastAsia="微軟正黑體" w:hAnsi="微軟正黑體" w:hint="eastAsia"/>
          <w:color w:val="000000"/>
          <w:sz w:val="20"/>
          <w:szCs w:val="20"/>
        </w:rPr>
        <w:t>瞭解</w:t>
      </w:r>
      <w:r w:rsidR="00EA08D4" w:rsidRPr="00CF1E9D">
        <w:rPr>
          <w:rFonts w:ascii="微軟正黑體" w:eastAsia="微軟正黑體" w:hAnsi="微軟正黑體" w:hint="eastAsia"/>
          <w:color w:val="000000"/>
          <w:sz w:val="20"/>
          <w:szCs w:val="20"/>
        </w:rPr>
        <w:t>，</w:t>
      </w:r>
      <w:r w:rsidR="00311544" w:rsidRPr="00CF1E9D">
        <w:rPr>
          <w:rFonts w:ascii="微軟正黑體" w:eastAsia="微軟正黑體" w:hAnsi="微軟正黑體" w:hint="eastAsia"/>
          <w:color w:val="000000"/>
          <w:sz w:val="20"/>
          <w:szCs w:val="20"/>
        </w:rPr>
        <w:t>於</w:t>
      </w:r>
      <w:r w:rsidRPr="00CF1E9D">
        <w:rPr>
          <w:rFonts w:ascii="微軟正黑體" w:eastAsia="微軟正黑體" w:hAnsi="微軟正黑體" w:hint="eastAsia"/>
          <w:color w:val="000000"/>
          <w:sz w:val="20"/>
          <w:szCs w:val="20"/>
        </w:rPr>
        <w:t>本</w:t>
      </w:r>
      <w:r w:rsidR="000D5643" w:rsidRPr="00CF1E9D">
        <w:rPr>
          <w:rFonts w:ascii="微軟正黑體" w:eastAsia="微軟正黑體" w:hAnsi="微軟正黑體" w:hint="eastAsia"/>
          <w:color w:val="000000"/>
          <w:sz w:val="20"/>
          <w:szCs w:val="20"/>
        </w:rPr>
        <w:t>平台</w:t>
      </w:r>
      <w:r w:rsidR="00311544" w:rsidRPr="00CF1E9D">
        <w:rPr>
          <w:rFonts w:ascii="微軟正黑體" w:eastAsia="微軟正黑體" w:hAnsi="微軟正黑體" w:hint="eastAsia"/>
          <w:color w:val="000000"/>
          <w:sz w:val="20"/>
          <w:szCs w:val="20"/>
        </w:rPr>
        <w:t>勾選</w:t>
      </w:r>
      <w:r w:rsidR="00DF7C3E" w:rsidRPr="00CF1E9D">
        <w:rPr>
          <w:rFonts w:ascii="微軟正黑體" w:eastAsia="微軟正黑體" w:hAnsi="微軟正黑體" w:hint="eastAsia"/>
          <w:color w:val="000000"/>
          <w:sz w:val="20"/>
          <w:szCs w:val="20"/>
        </w:rPr>
        <w:t>「</w:t>
      </w:r>
      <w:r w:rsidR="00311544" w:rsidRPr="00CF1E9D">
        <w:rPr>
          <w:rFonts w:ascii="微軟正黑體" w:eastAsia="微軟正黑體" w:hAnsi="微軟正黑體" w:hint="eastAsia"/>
          <w:color w:val="000000"/>
          <w:sz w:val="20"/>
          <w:szCs w:val="20"/>
        </w:rPr>
        <w:t>我已閱讀並同意</w:t>
      </w:r>
      <w:r w:rsidRPr="00CF1E9D">
        <w:rPr>
          <w:rFonts w:ascii="微軟正黑體" w:eastAsia="微軟正黑體" w:hAnsi="微軟正黑體" w:hint="eastAsia"/>
          <w:color w:val="000000"/>
          <w:sz w:val="20"/>
          <w:szCs w:val="20"/>
        </w:rPr>
        <w:t>土星永續</w:t>
      </w:r>
      <w:r w:rsidR="001611DB">
        <w:rPr>
          <w:rFonts w:ascii="微軟正黑體" w:eastAsia="微軟正黑體" w:hAnsi="微軟正黑體" w:hint="eastAsia"/>
          <w:color w:val="000000"/>
          <w:sz w:val="20"/>
          <w:szCs w:val="20"/>
        </w:rPr>
        <w:t>股份有限</w:t>
      </w:r>
      <w:r w:rsidRPr="00CF1E9D">
        <w:rPr>
          <w:rFonts w:ascii="微軟正黑體" w:eastAsia="微軟正黑體" w:hAnsi="微軟正黑體" w:hint="eastAsia"/>
          <w:color w:val="000000"/>
          <w:sz w:val="20"/>
          <w:szCs w:val="20"/>
        </w:rPr>
        <w:t>公司服務條款、隱私權聲明、</w:t>
      </w:r>
      <w:r w:rsidRPr="00CF1E9D">
        <w:rPr>
          <w:rFonts w:ascii="微軟正黑體" w:eastAsia="微軟正黑體" w:hAnsi="微軟正黑體" w:hint="eastAsia"/>
          <w:sz w:val="20"/>
          <w:szCs w:val="20"/>
        </w:rPr>
        <w:t>Cookie 政策</w:t>
      </w:r>
      <w:r w:rsidR="00DF7C3E" w:rsidRPr="00CF1E9D">
        <w:rPr>
          <w:rFonts w:ascii="微軟正黑體" w:eastAsia="微軟正黑體" w:hAnsi="微軟正黑體" w:hint="eastAsia"/>
          <w:color w:val="000000"/>
          <w:sz w:val="20"/>
          <w:szCs w:val="20"/>
        </w:rPr>
        <w:t>」之</w:t>
      </w:r>
      <w:r w:rsidR="007C1D38" w:rsidRPr="00CF1E9D">
        <w:rPr>
          <w:rFonts w:ascii="微軟正黑體" w:eastAsia="微軟正黑體" w:hAnsi="微軟正黑體" w:hint="eastAsia"/>
          <w:color w:val="000000"/>
          <w:sz w:val="20"/>
          <w:szCs w:val="20"/>
        </w:rPr>
        <w:t>選項時</w:t>
      </w:r>
      <w:r w:rsidR="00DF7C3E" w:rsidRPr="00CF1E9D">
        <w:rPr>
          <w:rFonts w:ascii="微軟正黑體" w:eastAsia="微軟正黑體" w:hAnsi="微軟正黑體" w:hint="eastAsia"/>
          <w:color w:val="000000"/>
          <w:sz w:val="20"/>
          <w:szCs w:val="20"/>
        </w:rPr>
        <w:t>，即表示</w:t>
      </w:r>
      <w:r w:rsidR="001611DB" w:rsidRPr="00CF1E9D">
        <w:rPr>
          <w:rFonts w:ascii="微軟正黑體" w:eastAsia="微軟正黑體" w:hAnsi="微軟正黑體" w:hint="eastAsia"/>
          <w:color w:val="000000"/>
          <w:sz w:val="20"/>
          <w:szCs w:val="20"/>
        </w:rPr>
        <w:t>會員</w:t>
      </w:r>
      <w:r w:rsidR="00DF7C3E" w:rsidRPr="00CF1E9D">
        <w:rPr>
          <w:rFonts w:ascii="微軟正黑體" w:eastAsia="微軟正黑體" w:hAnsi="微軟正黑體" w:hint="eastAsia"/>
          <w:color w:val="000000"/>
          <w:sz w:val="20"/>
          <w:szCs w:val="20"/>
        </w:rPr>
        <w:t>已經詳細審閱並了解本</w:t>
      </w:r>
      <w:r w:rsidRPr="00CF1E9D">
        <w:rPr>
          <w:rFonts w:ascii="微軟正黑體" w:eastAsia="微軟正黑體" w:hAnsi="微軟正黑體" w:hint="eastAsia"/>
          <w:color w:val="000000"/>
          <w:sz w:val="20"/>
          <w:szCs w:val="20"/>
        </w:rPr>
        <w:t>協議</w:t>
      </w:r>
      <w:r w:rsidR="00DF7C3E" w:rsidRPr="00CF1E9D">
        <w:rPr>
          <w:rFonts w:ascii="微軟正黑體" w:eastAsia="微軟正黑體" w:hAnsi="微軟正黑體" w:hint="eastAsia"/>
          <w:color w:val="000000"/>
          <w:sz w:val="20"/>
          <w:szCs w:val="20"/>
        </w:rPr>
        <w:t>的所有條款</w:t>
      </w:r>
      <w:r w:rsidR="001843B7" w:rsidRPr="00CF1E9D">
        <w:rPr>
          <w:rFonts w:ascii="微軟正黑體" w:eastAsia="微軟正黑體" w:hAnsi="微軟正黑體" w:hint="eastAsia"/>
          <w:color w:val="000000"/>
          <w:sz w:val="20"/>
          <w:szCs w:val="20"/>
        </w:rPr>
        <w:t>，</w:t>
      </w:r>
      <w:r w:rsidR="005D2471" w:rsidRPr="00CF1E9D">
        <w:rPr>
          <w:rFonts w:ascii="微軟正黑體" w:eastAsia="微軟正黑體" w:hAnsi="微軟正黑體" w:hint="eastAsia"/>
          <w:color w:val="000000"/>
          <w:sz w:val="20"/>
          <w:szCs w:val="20"/>
        </w:rPr>
        <w:t>且已經過審閱期達3日以上</w:t>
      </w:r>
      <w:r w:rsidR="0085184C" w:rsidRPr="00CF1E9D">
        <w:rPr>
          <w:rFonts w:ascii="微軟正黑體" w:eastAsia="微軟正黑體" w:hAnsi="微軟正黑體" w:hint="eastAsia"/>
          <w:color w:val="000000"/>
          <w:sz w:val="20"/>
          <w:szCs w:val="20"/>
        </w:rPr>
        <w:t>。</w:t>
      </w:r>
      <w:r w:rsidR="001611DB" w:rsidRPr="00CF1E9D">
        <w:rPr>
          <w:rFonts w:ascii="微軟正黑體" w:eastAsia="微軟正黑體" w:hAnsi="微軟正黑體" w:hint="eastAsia"/>
          <w:color w:val="000000"/>
          <w:sz w:val="20"/>
          <w:szCs w:val="20"/>
        </w:rPr>
        <w:t>會員</w:t>
      </w:r>
      <w:r w:rsidRPr="00CF1E9D">
        <w:rPr>
          <w:rFonts w:ascii="微軟正黑體" w:eastAsia="微軟正黑體" w:hAnsi="微軟正黑體" w:hint="eastAsia"/>
          <w:color w:val="000000"/>
          <w:sz w:val="20"/>
          <w:szCs w:val="20"/>
        </w:rPr>
        <w:t>願意完全遵守本協議以及與</w:t>
      </w:r>
      <w:r w:rsidR="00DF7C3E" w:rsidRPr="00CF1E9D">
        <w:rPr>
          <w:rFonts w:ascii="微軟正黑體" w:eastAsia="微軟正黑體" w:hAnsi="微軟正黑體" w:hint="eastAsia"/>
          <w:color w:val="000000"/>
          <w:sz w:val="20"/>
          <w:szCs w:val="20"/>
        </w:rPr>
        <w:t>使用</w:t>
      </w:r>
      <w:r w:rsidRPr="00CF1E9D">
        <w:rPr>
          <w:rFonts w:ascii="微軟正黑體" w:eastAsia="微軟正黑體" w:hAnsi="微軟正黑體" w:hint="eastAsia"/>
          <w:color w:val="000000"/>
          <w:sz w:val="20"/>
          <w:szCs w:val="20"/>
        </w:rPr>
        <w:t>本</w:t>
      </w:r>
      <w:r w:rsidR="000D5643" w:rsidRPr="00CF1E9D">
        <w:rPr>
          <w:rFonts w:ascii="微軟正黑體" w:eastAsia="微軟正黑體" w:hAnsi="微軟正黑體" w:hint="eastAsia"/>
          <w:color w:val="000000"/>
          <w:sz w:val="20"/>
          <w:szCs w:val="20"/>
        </w:rPr>
        <w:t>平台</w:t>
      </w:r>
      <w:r w:rsidR="00DF7C3E" w:rsidRPr="00CF1E9D">
        <w:rPr>
          <w:rFonts w:ascii="微軟正黑體" w:eastAsia="微軟正黑體" w:hAnsi="微軟正黑體" w:hint="eastAsia"/>
          <w:color w:val="000000"/>
          <w:sz w:val="20"/>
          <w:szCs w:val="20"/>
        </w:rPr>
        <w:t>、</w:t>
      </w:r>
      <w:proofErr w:type="gramStart"/>
      <w:r w:rsidRPr="00CF1E9D">
        <w:rPr>
          <w:rFonts w:ascii="微軟正黑體" w:eastAsia="微軟正黑體" w:hAnsi="微軟正黑體" w:hint="eastAsia"/>
          <w:color w:val="000000"/>
          <w:sz w:val="20"/>
          <w:szCs w:val="20"/>
        </w:rPr>
        <w:t>土星碳權憑證</w:t>
      </w:r>
      <w:proofErr w:type="gramEnd"/>
      <w:r w:rsidRPr="00CF1E9D">
        <w:rPr>
          <w:rFonts w:ascii="微軟正黑體" w:eastAsia="微軟正黑體" w:hAnsi="微軟正黑體" w:hint="eastAsia"/>
          <w:color w:val="000000"/>
          <w:sz w:val="20"/>
          <w:szCs w:val="20"/>
        </w:rPr>
        <w:t>相關之管理規章、規則；若</w:t>
      </w:r>
      <w:r w:rsidR="001611DB" w:rsidRPr="00CF1E9D">
        <w:rPr>
          <w:rFonts w:ascii="微軟正黑體" w:eastAsia="微軟正黑體" w:hAnsi="微軟正黑體" w:hint="eastAsia"/>
          <w:color w:val="000000"/>
          <w:sz w:val="20"/>
          <w:szCs w:val="20"/>
        </w:rPr>
        <w:t>會員</w:t>
      </w:r>
      <w:r w:rsidR="00DF7C3E" w:rsidRPr="00CF1E9D">
        <w:rPr>
          <w:rFonts w:ascii="微軟正黑體" w:eastAsia="微軟正黑體" w:hAnsi="微軟正黑體" w:hint="eastAsia"/>
          <w:color w:val="000000"/>
          <w:sz w:val="20"/>
          <w:szCs w:val="20"/>
        </w:rPr>
        <w:t>無法遵守</w:t>
      </w:r>
      <w:r w:rsidRPr="00CF1E9D">
        <w:rPr>
          <w:rFonts w:ascii="微軟正黑體" w:eastAsia="微軟正黑體" w:hAnsi="微軟正黑體" w:hint="eastAsia"/>
          <w:color w:val="000000"/>
          <w:sz w:val="20"/>
          <w:szCs w:val="20"/>
        </w:rPr>
        <w:t>本</w:t>
      </w:r>
      <w:r w:rsidR="000D5643" w:rsidRPr="00CF1E9D">
        <w:rPr>
          <w:rFonts w:ascii="微軟正黑體" w:eastAsia="微軟正黑體" w:hAnsi="微軟正黑體" w:hint="eastAsia"/>
          <w:color w:val="000000"/>
          <w:sz w:val="20"/>
          <w:szCs w:val="20"/>
        </w:rPr>
        <w:t>平台</w:t>
      </w:r>
      <w:r w:rsidR="00DF7C3E" w:rsidRPr="00CF1E9D">
        <w:rPr>
          <w:rFonts w:ascii="微軟正黑體" w:eastAsia="微軟正黑體" w:hAnsi="微軟正黑體" w:hint="eastAsia"/>
          <w:color w:val="000000"/>
          <w:sz w:val="20"/>
          <w:szCs w:val="20"/>
        </w:rPr>
        <w:t>、</w:t>
      </w:r>
      <w:r w:rsidRPr="00CF1E9D">
        <w:rPr>
          <w:rFonts w:ascii="微軟正黑體" w:eastAsia="微軟正黑體" w:hAnsi="微軟正黑體" w:hint="eastAsia"/>
          <w:color w:val="000000"/>
          <w:sz w:val="20"/>
          <w:szCs w:val="20"/>
        </w:rPr>
        <w:t>本協議之</w:t>
      </w:r>
      <w:r w:rsidR="00DF7C3E" w:rsidRPr="00CF1E9D">
        <w:rPr>
          <w:rFonts w:ascii="微軟正黑體" w:eastAsia="微軟正黑體" w:hAnsi="微軟正黑體" w:hint="eastAsia"/>
          <w:color w:val="000000"/>
          <w:sz w:val="20"/>
          <w:szCs w:val="20"/>
        </w:rPr>
        <w:t>內容、或對</w:t>
      </w:r>
      <w:r w:rsidRPr="00CF1E9D">
        <w:rPr>
          <w:rFonts w:ascii="微軟正黑體" w:eastAsia="微軟正黑體" w:hAnsi="微軟正黑體" w:hint="eastAsia"/>
          <w:color w:val="000000"/>
          <w:sz w:val="20"/>
          <w:szCs w:val="20"/>
        </w:rPr>
        <w:t>本協議內容全部或部分不同意時，</w:t>
      </w:r>
      <w:r w:rsidR="00DF7C3E" w:rsidRPr="00CF1E9D">
        <w:rPr>
          <w:rFonts w:ascii="微軟正黑體" w:eastAsia="微軟正黑體" w:hAnsi="微軟正黑體" w:hint="eastAsia"/>
          <w:color w:val="000000"/>
          <w:sz w:val="20"/>
          <w:szCs w:val="20"/>
        </w:rPr>
        <w:t>請勿使用</w:t>
      </w:r>
      <w:r w:rsidRPr="00CF1E9D">
        <w:rPr>
          <w:rFonts w:ascii="微軟正黑體" w:eastAsia="微軟正黑體" w:hAnsi="微軟正黑體" w:hint="eastAsia"/>
          <w:color w:val="000000"/>
          <w:sz w:val="20"/>
          <w:szCs w:val="20"/>
        </w:rPr>
        <w:t>本</w:t>
      </w:r>
      <w:r w:rsidR="000D5643" w:rsidRPr="00CF1E9D">
        <w:rPr>
          <w:rFonts w:ascii="微軟正黑體" w:eastAsia="微軟正黑體" w:hAnsi="微軟正黑體" w:hint="eastAsia"/>
          <w:color w:val="000000"/>
          <w:sz w:val="20"/>
          <w:szCs w:val="20"/>
        </w:rPr>
        <w:t>平台</w:t>
      </w:r>
      <w:r w:rsidRPr="00CF1E9D">
        <w:rPr>
          <w:rFonts w:ascii="微軟正黑體" w:eastAsia="微軟正黑體" w:hAnsi="微軟正黑體" w:hint="eastAsia"/>
          <w:color w:val="000000"/>
          <w:sz w:val="20"/>
          <w:szCs w:val="20"/>
        </w:rPr>
        <w:t>及本服務</w:t>
      </w:r>
      <w:r w:rsidR="00DF7C3E" w:rsidRPr="00CF1E9D">
        <w:rPr>
          <w:rFonts w:ascii="微軟正黑體" w:eastAsia="微軟正黑體" w:hAnsi="微軟正黑體" w:hint="eastAsia"/>
          <w:color w:val="000000"/>
          <w:sz w:val="20"/>
          <w:szCs w:val="20"/>
        </w:rPr>
        <w:t>。</w:t>
      </w:r>
      <w:proofErr w:type="gramStart"/>
      <w:r w:rsidR="00CF1E9D">
        <w:rPr>
          <w:rFonts w:ascii="微軟正黑體" w:eastAsia="微軟正黑體" w:hAnsi="微軟正黑體" w:hint="eastAsia"/>
          <w:color w:val="000000"/>
          <w:sz w:val="20"/>
          <w:szCs w:val="20"/>
        </w:rPr>
        <w:t>另</w:t>
      </w:r>
      <w:proofErr w:type="gramEnd"/>
      <w:r w:rsidR="00CF1E9D">
        <w:rPr>
          <w:rFonts w:ascii="微軟正黑體" w:eastAsia="微軟正黑體" w:hAnsi="微軟正黑體" w:hint="eastAsia"/>
          <w:color w:val="000000"/>
          <w:sz w:val="20"/>
          <w:szCs w:val="20"/>
        </w:rPr>
        <w:t>，</w:t>
      </w:r>
      <w:r w:rsidR="003033CE">
        <w:rPr>
          <w:rFonts w:ascii="微軟正黑體" w:eastAsia="微軟正黑體" w:hAnsi="微軟正黑體" w:hint="eastAsia"/>
          <w:color w:val="000000"/>
          <w:sz w:val="20"/>
          <w:szCs w:val="20"/>
        </w:rPr>
        <w:t>會員</w:t>
      </w:r>
      <w:r w:rsidR="00CF1E9D">
        <w:rPr>
          <w:rFonts w:ascii="微軟正黑體" w:eastAsia="微軟正黑體" w:hAnsi="微軟正黑體" w:hint="eastAsia"/>
          <w:color w:val="000000"/>
          <w:sz w:val="20"/>
          <w:szCs w:val="20"/>
        </w:rPr>
        <w:t>於本平台勾選</w:t>
      </w:r>
      <w:r w:rsidR="00CF1E9D" w:rsidRPr="00CF1E9D">
        <w:rPr>
          <w:rFonts w:ascii="微軟正黑體" w:eastAsia="微軟正黑體" w:hAnsi="微軟正黑體" w:hint="eastAsia"/>
          <w:color w:val="000000"/>
          <w:sz w:val="20"/>
          <w:szCs w:val="20"/>
        </w:rPr>
        <w:t>「我已閱讀並同意土星永續公司服務條款、隱私權聲明、</w:t>
      </w:r>
      <w:r w:rsidR="00CF1E9D" w:rsidRPr="00CF1E9D">
        <w:rPr>
          <w:rFonts w:ascii="微軟正黑體" w:eastAsia="微軟正黑體" w:hAnsi="微軟正黑體" w:hint="eastAsia"/>
          <w:sz w:val="20"/>
          <w:szCs w:val="20"/>
        </w:rPr>
        <w:t>Cookie 政策</w:t>
      </w:r>
      <w:r w:rsidR="00CF1E9D" w:rsidRPr="00CF1E9D">
        <w:rPr>
          <w:rFonts w:ascii="微軟正黑體" w:eastAsia="微軟正黑體" w:hAnsi="微軟正黑體" w:hint="eastAsia"/>
          <w:color w:val="000000"/>
          <w:sz w:val="20"/>
          <w:szCs w:val="20"/>
        </w:rPr>
        <w:t>」</w:t>
      </w:r>
      <w:r w:rsidR="00CF1E9D">
        <w:rPr>
          <w:rFonts w:ascii="微軟正黑體" w:eastAsia="微軟正黑體" w:hAnsi="微軟正黑體" w:hint="eastAsia"/>
          <w:color w:val="000000"/>
          <w:sz w:val="20"/>
          <w:szCs w:val="20"/>
        </w:rPr>
        <w:t>，應保證其已取得完整之授權，</w:t>
      </w:r>
      <w:r w:rsidR="003033CE">
        <w:rPr>
          <w:rFonts w:ascii="微軟正黑體" w:eastAsia="微軟正黑體" w:hAnsi="微軟正黑體" w:hint="eastAsia"/>
          <w:color w:val="000000"/>
          <w:sz w:val="20"/>
          <w:szCs w:val="20"/>
        </w:rPr>
        <w:t>如為法人者，應得代表</w:t>
      </w:r>
      <w:r w:rsidR="00CF1E9D">
        <w:rPr>
          <w:rFonts w:ascii="微軟正黑體" w:eastAsia="微軟正黑體" w:hAnsi="微軟正黑體" w:hint="eastAsia"/>
          <w:color w:val="000000"/>
          <w:sz w:val="20"/>
          <w:szCs w:val="20"/>
        </w:rPr>
        <w:t>其所屬法人簽署本協議。</w:t>
      </w:r>
    </w:p>
    <w:p w14:paraId="4369D1D3" w14:textId="00E18DD0" w:rsidR="00CF1E9D" w:rsidRPr="00CF1E9D" w:rsidRDefault="003033CE"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color w:val="000000"/>
          <w:sz w:val="20"/>
          <w:szCs w:val="20"/>
        </w:rPr>
      </w:pPr>
      <w:r>
        <w:rPr>
          <w:rFonts w:ascii="微軟正黑體" w:eastAsia="微軟正黑體" w:hAnsi="微軟正黑體" w:hint="eastAsia"/>
          <w:color w:val="000000"/>
          <w:sz w:val="20"/>
          <w:szCs w:val="20"/>
        </w:rPr>
        <w:t>會員應負責保管帳號以及密碼，</w:t>
      </w:r>
      <w:r w:rsidR="008C431F" w:rsidRPr="00CF1E9D">
        <w:rPr>
          <w:rFonts w:ascii="微軟正黑體" w:eastAsia="微軟正黑體" w:hAnsi="微軟正黑體" w:hint="eastAsia"/>
          <w:color w:val="000000"/>
          <w:sz w:val="20"/>
          <w:szCs w:val="20"/>
        </w:rPr>
        <w:t>會員經所註冊之帳號及密碼</w:t>
      </w:r>
      <w:r w:rsidR="00DF7C3E" w:rsidRPr="00CF1E9D">
        <w:rPr>
          <w:rFonts w:ascii="微軟正黑體" w:eastAsia="微軟正黑體" w:hAnsi="微軟正黑體" w:hint="eastAsia"/>
          <w:color w:val="000000"/>
          <w:sz w:val="20"/>
          <w:szCs w:val="20"/>
        </w:rPr>
        <w:t>登入</w:t>
      </w:r>
      <w:r w:rsidR="008C431F" w:rsidRPr="00CF1E9D">
        <w:rPr>
          <w:rFonts w:ascii="微軟正黑體" w:eastAsia="微軟正黑體" w:hAnsi="微軟正黑體" w:hint="eastAsia"/>
          <w:color w:val="000000"/>
          <w:sz w:val="20"/>
          <w:szCs w:val="20"/>
        </w:rPr>
        <w:t>本</w:t>
      </w:r>
      <w:r w:rsidR="000D5643" w:rsidRPr="00CF1E9D">
        <w:rPr>
          <w:rFonts w:ascii="微軟正黑體" w:eastAsia="微軟正黑體" w:hAnsi="微軟正黑體" w:hint="eastAsia"/>
          <w:color w:val="000000"/>
          <w:sz w:val="20"/>
          <w:szCs w:val="20"/>
        </w:rPr>
        <w:t>平台</w:t>
      </w:r>
      <w:r w:rsidR="004404AD" w:rsidRPr="00CF1E9D">
        <w:rPr>
          <w:rFonts w:ascii="微軟正黑體" w:eastAsia="微軟正黑體" w:hAnsi="微軟正黑體" w:hint="eastAsia"/>
          <w:color w:val="000000"/>
          <w:sz w:val="20"/>
          <w:szCs w:val="20"/>
        </w:rPr>
        <w:t>後，視同有權人</w:t>
      </w:r>
      <w:r w:rsidR="00DF7C3E" w:rsidRPr="00CF1E9D">
        <w:rPr>
          <w:rFonts w:ascii="微軟正黑體" w:eastAsia="微軟正黑體" w:hAnsi="微軟正黑體" w:hint="eastAsia"/>
          <w:color w:val="000000"/>
          <w:sz w:val="20"/>
          <w:szCs w:val="20"/>
        </w:rPr>
        <w:t>親自操作；且其所勾選之「同意」或類似選項，性質上視同</w:t>
      </w:r>
      <w:r w:rsidR="004404AD" w:rsidRPr="00CF1E9D">
        <w:rPr>
          <w:rFonts w:ascii="微軟正黑體" w:eastAsia="微軟正黑體" w:hAnsi="微軟正黑體" w:hint="eastAsia"/>
          <w:color w:val="000000"/>
          <w:sz w:val="20"/>
          <w:szCs w:val="20"/>
        </w:rPr>
        <w:t>有權人</w:t>
      </w:r>
      <w:r w:rsidR="00DF7C3E" w:rsidRPr="00CF1E9D">
        <w:rPr>
          <w:rFonts w:ascii="微軟正黑體" w:eastAsia="微軟正黑體" w:hAnsi="微軟正黑體" w:hint="eastAsia"/>
          <w:color w:val="000000"/>
          <w:sz w:val="20"/>
          <w:szCs w:val="20"/>
        </w:rPr>
        <w:t>親自簽名同意，</w:t>
      </w:r>
      <w:r w:rsidR="00DE1849" w:rsidRPr="00CF1E9D">
        <w:rPr>
          <w:rFonts w:ascii="微軟正黑體" w:eastAsia="微軟正黑體" w:hAnsi="微軟正黑體" w:hint="eastAsia"/>
          <w:color w:val="000000"/>
          <w:sz w:val="20"/>
          <w:szCs w:val="20"/>
        </w:rPr>
        <w:t>會員</w:t>
      </w:r>
      <w:r w:rsidR="00DF7C3E" w:rsidRPr="00CF1E9D">
        <w:rPr>
          <w:rFonts w:ascii="微軟正黑體" w:eastAsia="微軟正黑體" w:hAnsi="微軟正黑體" w:hint="eastAsia"/>
          <w:color w:val="000000"/>
          <w:sz w:val="20"/>
          <w:szCs w:val="20"/>
        </w:rPr>
        <w:t>應接受其等同親自簽名之法律效力。</w:t>
      </w:r>
    </w:p>
    <w:p w14:paraId="4EF46260" w14:textId="78D54F91" w:rsidR="00A2016F" w:rsidRPr="00CF1E9D" w:rsidRDefault="004404AD"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sidRPr="00CF1E9D">
        <w:rPr>
          <w:rFonts w:ascii="微軟正黑體" w:eastAsia="微軟正黑體" w:hAnsi="微軟正黑體"/>
          <w:b/>
          <w:sz w:val="20"/>
          <w:szCs w:val="20"/>
        </w:rPr>
        <w:t>會員資格及</w:t>
      </w:r>
      <w:r w:rsidR="00DF7C3E" w:rsidRPr="00CF1E9D">
        <w:rPr>
          <w:rFonts w:ascii="微軟正黑體" w:eastAsia="微軟正黑體" w:hAnsi="微軟正黑體"/>
          <w:b/>
          <w:sz w:val="20"/>
          <w:szCs w:val="20"/>
        </w:rPr>
        <w:t>申請註冊</w:t>
      </w:r>
    </w:p>
    <w:p w14:paraId="63AF9DB2" w14:textId="3384CD30" w:rsidR="004404AD" w:rsidRPr="00CF1E9D"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color w:val="000000"/>
          <w:sz w:val="20"/>
          <w:szCs w:val="20"/>
        </w:rPr>
      </w:pPr>
      <w:r>
        <w:rPr>
          <w:rFonts w:ascii="微軟正黑體" w:eastAsia="微軟正黑體" w:hAnsi="微軟正黑體" w:hint="eastAsia"/>
          <w:color w:val="000000"/>
          <w:sz w:val="20"/>
          <w:szCs w:val="20"/>
        </w:rPr>
        <w:t>本公司</w:t>
      </w:r>
      <w:r w:rsidR="003033CE">
        <w:rPr>
          <w:rFonts w:ascii="微軟正黑體" w:eastAsia="微軟正黑體" w:hAnsi="微軟正黑體" w:hint="eastAsia"/>
          <w:color w:val="000000"/>
          <w:sz w:val="20"/>
          <w:szCs w:val="20"/>
        </w:rPr>
        <w:t>僅供已依</w:t>
      </w:r>
      <w:r w:rsidR="00D656A9">
        <w:rPr>
          <w:rFonts w:ascii="微軟正黑體" w:eastAsia="微軟正黑體" w:hAnsi="微軟正黑體" w:hint="eastAsia"/>
          <w:color w:val="000000"/>
          <w:sz w:val="20"/>
          <w:szCs w:val="20"/>
        </w:rPr>
        <w:t>所屬國</w:t>
      </w:r>
      <w:r w:rsidR="003033CE">
        <w:rPr>
          <w:rFonts w:ascii="微軟正黑體" w:eastAsia="微軟正黑體" w:hAnsi="微軟正黑體" w:hint="eastAsia"/>
          <w:color w:val="000000"/>
          <w:sz w:val="20"/>
          <w:szCs w:val="20"/>
        </w:rPr>
        <w:t>相關法規</w:t>
      </w:r>
      <w:r w:rsidR="004343DA">
        <w:rPr>
          <w:rFonts w:ascii="微軟正黑體" w:eastAsia="微軟正黑體" w:hAnsi="微軟正黑體" w:hint="eastAsia"/>
          <w:color w:val="000000"/>
          <w:sz w:val="20"/>
          <w:szCs w:val="20"/>
        </w:rPr>
        <w:t>合法</w:t>
      </w:r>
      <w:r w:rsidR="003033CE">
        <w:rPr>
          <w:rFonts w:ascii="微軟正黑體" w:eastAsia="微軟正黑體" w:hAnsi="微軟正黑體" w:hint="eastAsia"/>
          <w:color w:val="000000"/>
          <w:sz w:val="20"/>
          <w:szCs w:val="20"/>
        </w:rPr>
        <w:t>取得商業登記之法人申請加入成為會員</w:t>
      </w:r>
      <w:r w:rsidR="004404AD" w:rsidRPr="00CF1E9D">
        <w:rPr>
          <w:rFonts w:ascii="微軟正黑體" w:eastAsia="微軟正黑體" w:hAnsi="微軟正黑體" w:hint="eastAsia"/>
          <w:color w:val="000000"/>
          <w:sz w:val="20"/>
          <w:szCs w:val="20"/>
        </w:rPr>
        <w:t>。</w:t>
      </w:r>
      <w:ins w:id="24" w:author="Dan Yang" w:date="2023-08-14T10:32:00Z">
        <w:del w:id="25" w:author="queenie.lai0225@gmail.com" w:date="2023-09-01T09:12:00Z">
          <w:r w:rsidR="00F77D12" w:rsidDel="003125A2">
            <w:rPr>
              <w:rFonts w:ascii="微軟正黑體" w:eastAsia="微軟正黑體" w:hAnsi="微軟正黑體" w:hint="eastAsia"/>
              <w:color w:val="000000"/>
              <w:sz w:val="20"/>
              <w:szCs w:val="20"/>
            </w:rPr>
            <w:delText>[ZYNo</w:delText>
          </w:r>
          <w:r w:rsidR="00F77D12" w:rsidDel="003125A2">
            <w:rPr>
              <w:rFonts w:ascii="微軟正黑體" w:eastAsia="微軟正黑體" w:hAnsi="微軟正黑體"/>
              <w:color w:val="000000"/>
              <w:sz w:val="20"/>
              <w:szCs w:val="20"/>
            </w:rPr>
            <w:delText>te: 請問是確認初期即會開放海外法人客戶加入嗎? 相關風險仍請參考我們於</w:delText>
          </w:r>
        </w:del>
      </w:ins>
      <w:ins w:id="26" w:author="Dan Yang" w:date="2023-08-14T10:33:00Z">
        <w:del w:id="27" w:author="queenie.lai0225@gmail.com" w:date="2023-09-01T09:12:00Z">
          <w:r w:rsidR="00F77D12" w:rsidDel="003125A2">
            <w:rPr>
              <w:rFonts w:ascii="微軟正黑體" w:eastAsia="微軟正黑體" w:hAnsi="微軟正黑體"/>
              <w:color w:val="000000"/>
              <w:sz w:val="20"/>
              <w:szCs w:val="20"/>
            </w:rPr>
            <w:delText>2023/5/31所提供之分析。</w:delText>
          </w:r>
        </w:del>
      </w:ins>
      <w:ins w:id="28" w:author="Dan Yang" w:date="2023-08-14T10:32:00Z">
        <w:del w:id="29" w:author="queenie.lai0225@gmail.com" w:date="2023-09-01T09:12:00Z">
          <w:r w:rsidR="00F77D12" w:rsidDel="003125A2">
            <w:rPr>
              <w:rFonts w:ascii="微軟正黑體" w:eastAsia="微軟正黑體" w:hAnsi="微軟正黑體" w:hint="eastAsia"/>
              <w:color w:val="000000"/>
              <w:sz w:val="20"/>
              <w:szCs w:val="20"/>
            </w:rPr>
            <w:delText>]</w:delText>
          </w:r>
        </w:del>
      </w:ins>
    </w:p>
    <w:p w14:paraId="0A83C8EA" w14:textId="57850E34" w:rsidR="002648A2" w:rsidRPr="007D4BAC" w:rsidRDefault="00DF7C3E" w:rsidP="007D4BAC">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於註冊</w:t>
      </w:r>
      <w:r w:rsidR="000D5815" w:rsidRPr="00CF1E9D">
        <w:rPr>
          <w:rFonts w:ascii="微軟正黑體" w:eastAsia="微軟正黑體" w:hAnsi="微軟正黑體" w:hint="eastAsia"/>
          <w:sz w:val="20"/>
          <w:szCs w:val="20"/>
        </w:rPr>
        <w:t>會員時，</w:t>
      </w:r>
      <w:r w:rsidR="00D7327B">
        <w:rPr>
          <w:rFonts w:ascii="微軟正黑體" w:eastAsia="微軟正黑體" w:hAnsi="微軟正黑體" w:hint="eastAsia"/>
          <w:sz w:val="20"/>
          <w:szCs w:val="20"/>
        </w:rPr>
        <w:t>申請者</w:t>
      </w:r>
      <w:r w:rsidR="000D5815" w:rsidRPr="00CF1E9D">
        <w:rPr>
          <w:rFonts w:ascii="微軟正黑體" w:eastAsia="微軟正黑體" w:hAnsi="微軟正黑體" w:hint="eastAsia"/>
          <w:sz w:val="20"/>
          <w:szCs w:val="20"/>
        </w:rPr>
        <w:t>應詳閱本</w:t>
      </w:r>
      <w:proofErr w:type="gramStart"/>
      <w:r w:rsidR="000D5815" w:rsidRPr="00CF1E9D">
        <w:rPr>
          <w:rFonts w:ascii="微軟正黑體" w:eastAsia="微軟正黑體" w:hAnsi="微軟正黑體" w:hint="eastAsia"/>
          <w:sz w:val="20"/>
          <w:szCs w:val="20"/>
        </w:rPr>
        <w:t>協議</w:t>
      </w:r>
      <w:r w:rsidRPr="00CF1E9D">
        <w:rPr>
          <w:rFonts w:ascii="微軟正黑體" w:eastAsia="微軟正黑體" w:hAnsi="微軟正黑體" w:hint="eastAsia"/>
          <w:sz w:val="20"/>
          <w:szCs w:val="20"/>
        </w:rPr>
        <w:t>後</w:t>
      </w:r>
      <w:r w:rsidR="00311544" w:rsidRPr="00CF1E9D">
        <w:rPr>
          <w:rFonts w:ascii="微軟正黑體" w:eastAsia="微軟正黑體" w:hAnsi="微軟正黑體" w:hint="eastAsia"/>
          <w:color w:val="000000"/>
          <w:sz w:val="20"/>
          <w:szCs w:val="20"/>
        </w:rPr>
        <w:t>勾選</w:t>
      </w:r>
      <w:proofErr w:type="gramEnd"/>
      <w:r w:rsidR="000D5815" w:rsidRPr="00CF1E9D">
        <w:rPr>
          <w:rFonts w:ascii="微軟正黑體" w:eastAsia="微軟正黑體" w:hAnsi="微軟正黑體" w:hint="eastAsia"/>
          <w:color w:val="000000"/>
          <w:sz w:val="20"/>
          <w:szCs w:val="20"/>
        </w:rPr>
        <w:t>「我已閱讀並同意土星永續公司服務條款、隱私權聲明、</w:t>
      </w:r>
      <w:r w:rsidR="000D5815" w:rsidRPr="00CF1E9D">
        <w:rPr>
          <w:rFonts w:ascii="微軟正黑體" w:eastAsia="微軟正黑體" w:hAnsi="微軟正黑體" w:hint="eastAsia"/>
          <w:sz w:val="20"/>
          <w:szCs w:val="20"/>
        </w:rPr>
        <w:t>Cookie 政策</w:t>
      </w:r>
      <w:r w:rsidR="000D5815" w:rsidRPr="00CF1E9D">
        <w:rPr>
          <w:rFonts w:ascii="微軟正黑體" w:eastAsia="微軟正黑體" w:hAnsi="微軟正黑體" w:hint="eastAsia"/>
          <w:color w:val="000000"/>
          <w:sz w:val="20"/>
          <w:szCs w:val="20"/>
        </w:rPr>
        <w:t>」之選項</w:t>
      </w:r>
      <w:r w:rsidRPr="00CF1E9D">
        <w:rPr>
          <w:rFonts w:ascii="微軟正黑體" w:eastAsia="微軟正黑體" w:hAnsi="微軟正黑體" w:hint="eastAsia"/>
          <w:sz w:val="20"/>
          <w:szCs w:val="20"/>
        </w:rPr>
        <w:t>。</w:t>
      </w:r>
      <w:r w:rsidR="000D5815" w:rsidRPr="00CF1E9D">
        <w:rPr>
          <w:rFonts w:ascii="微軟正黑體" w:eastAsia="微軟正黑體" w:hAnsi="微軟正黑體" w:hint="eastAsia"/>
          <w:sz w:val="20"/>
          <w:szCs w:val="20"/>
        </w:rPr>
        <w:t>本平台受理會員註冊申請後，將自受理申請表</w:t>
      </w:r>
      <w:r w:rsidR="000D5815" w:rsidRPr="003125A2">
        <w:rPr>
          <w:rFonts w:ascii="微軟正黑體" w:eastAsia="微軟正黑體" w:hAnsi="微軟正黑體"/>
          <w:sz w:val="20"/>
          <w:szCs w:val="20"/>
        </w:rPr>
        <w:t>後</w:t>
      </w:r>
      <w:r w:rsidR="001611DB" w:rsidRPr="003125A2">
        <w:rPr>
          <w:rFonts w:ascii="微軟正黑體" w:eastAsia="微軟正黑體" w:hAnsi="微軟正黑體" w:hint="eastAsia"/>
          <w:sz w:val="20"/>
          <w:szCs w:val="20"/>
          <w:shd w:val="pct15" w:color="auto" w:fill="FFFFFF"/>
          <w:rPrChange w:id="30" w:author="queenie.lai0225@gmail.com" w:date="2023-09-01T09:13:00Z">
            <w:rPr>
              <w:rFonts w:ascii="微軟正黑體" w:eastAsia="微軟正黑體" w:hAnsi="微軟正黑體" w:hint="eastAsia"/>
              <w:sz w:val="20"/>
              <w:szCs w:val="20"/>
              <w:highlight w:val="yellow"/>
              <w:shd w:val="pct15" w:color="auto" w:fill="FFFFFF"/>
            </w:rPr>
          </w:rPrChange>
        </w:rPr>
        <w:t>[2</w:t>
      </w:r>
      <w:r w:rsidR="001611DB" w:rsidRPr="003125A2">
        <w:rPr>
          <w:rFonts w:ascii="微軟正黑體" w:eastAsia="微軟正黑體" w:hAnsi="微軟正黑體"/>
          <w:sz w:val="20"/>
          <w:szCs w:val="20"/>
          <w:shd w:val="pct15" w:color="auto" w:fill="FFFFFF"/>
          <w:rPrChange w:id="31" w:author="queenie.lai0225@gmail.com" w:date="2023-09-01T09:13:00Z">
            <w:rPr>
              <w:rFonts w:ascii="微軟正黑體" w:eastAsia="微軟正黑體" w:hAnsi="微軟正黑體"/>
              <w:sz w:val="20"/>
              <w:szCs w:val="20"/>
              <w:highlight w:val="yellow"/>
              <w:shd w:val="pct15" w:color="auto" w:fill="FFFFFF"/>
            </w:rPr>
          </w:rPrChange>
        </w:rPr>
        <w:t>4]</w:t>
      </w:r>
      <w:r w:rsidR="000D5815" w:rsidRPr="003125A2">
        <w:rPr>
          <w:rFonts w:ascii="微軟正黑體" w:eastAsia="微軟正黑體" w:hAnsi="微軟正黑體" w:hint="eastAsia"/>
          <w:sz w:val="20"/>
          <w:szCs w:val="20"/>
        </w:rPr>
        <w:t>小時內通知申請者繳交身分驗證相關文件，待申請者繳納所有文件</w:t>
      </w:r>
      <w:r w:rsidR="00C217CD" w:rsidRPr="003125A2">
        <w:rPr>
          <w:rFonts w:ascii="微軟正黑體" w:eastAsia="微軟正黑體" w:hAnsi="微軟正黑體" w:hint="eastAsia"/>
          <w:sz w:val="20"/>
          <w:szCs w:val="20"/>
        </w:rPr>
        <w:t>及註冊費用</w:t>
      </w:r>
      <w:r w:rsidR="00C217CD" w:rsidRPr="003125A2">
        <w:rPr>
          <w:rFonts w:ascii="微軟正黑體" w:eastAsia="微軟正黑體" w:hAnsi="微軟正黑體" w:hint="eastAsia"/>
          <w:sz w:val="20"/>
          <w:szCs w:val="20"/>
          <w:shd w:val="pct15" w:color="auto" w:fill="FFFFFF"/>
          <w:rPrChange w:id="32" w:author="queenie.lai0225@gmail.com" w:date="2023-09-01T09:13:00Z">
            <w:rPr>
              <w:rFonts w:ascii="微軟正黑體" w:eastAsia="微軟正黑體" w:hAnsi="微軟正黑體" w:hint="eastAsia"/>
              <w:sz w:val="20"/>
              <w:szCs w:val="20"/>
              <w:highlight w:val="yellow"/>
              <w:shd w:val="pct15" w:color="auto" w:fill="FFFFFF"/>
            </w:rPr>
          </w:rPrChange>
        </w:rPr>
        <w:t>新台幣</w:t>
      </w:r>
      <w:r w:rsidR="00C217CD" w:rsidRPr="003125A2">
        <w:rPr>
          <w:rFonts w:ascii="微軟正黑體" w:eastAsia="微軟正黑體" w:hAnsi="微軟正黑體"/>
          <w:sz w:val="20"/>
          <w:szCs w:val="20"/>
          <w:shd w:val="pct15" w:color="auto" w:fill="FFFFFF"/>
          <w:rPrChange w:id="33" w:author="queenie.lai0225@gmail.com" w:date="2023-09-01T09:13:00Z">
            <w:rPr>
              <w:rFonts w:ascii="微軟正黑體" w:eastAsia="微軟正黑體" w:hAnsi="微軟正黑體"/>
              <w:sz w:val="20"/>
              <w:szCs w:val="20"/>
              <w:highlight w:val="yellow"/>
              <w:shd w:val="pct15" w:color="auto" w:fill="FFFFFF"/>
            </w:rPr>
          </w:rPrChange>
        </w:rPr>
        <w:t>30,000</w:t>
      </w:r>
      <w:r w:rsidR="00C217CD" w:rsidRPr="003125A2">
        <w:rPr>
          <w:rFonts w:ascii="微軟正黑體" w:eastAsia="微軟正黑體" w:hAnsi="微軟正黑體" w:hint="eastAsia"/>
          <w:sz w:val="20"/>
          <w:szCs w:val="20"/>
          <w:shd w:val="pct15" w:color="auto" w:fill="FFFFFF"/>
          <w:rPrChange w:id="34" w:author="queenie.lai0225@gmail.com" w:date="2023-09-01T09:13:00Z">
            <w:rPr>
              <w:rFonts w:ascii="微軟正黑體" w:eastAsia="微軟正黑體" w:hAnsi="微軟正黑體" w:hint="eastAsia"/>
              <w:sz w:val="20"/>
              <w:szCs w:val="20"/>
              <w:highlight w:val="yellow"/>
              <w:shd w:val="pct15" w:color="auto" w:fill="FFFFFF"/>
            </w:rPr>
          </w:rPrChange>
        </w:rPr>
        <w:t>元</w:t>
      </w:r>
      <w:r w:rsidR="000D5815" w:rsidRPr="00CF1E9D">
        <w:rPr>
          <w:rFonts w:ascii="微軟正黑體" w:eastAsia="微軟正黑體" w:hAnsi="微軟正黑體" w:hint="eastAsia"/>
          <w:sz w:val="20"/>
          <w:szCs w:val="20"/>
        </w:rPr>
        <w:t>後</w:t>
      </w:r>
      <w:r w:rsidR="001611DB">
        <w:rPr>
          <w:rFonts w:ascii="微軟正黑體" w:eastAsia="微軟正黑體" w:hAnsi="微軟正黑體" w:hint="eastAsia"/>
          <w:sz w:val="20"/>
          <w:szCs w:val="20"/>
        </w:rPr>
        <w:t>並經本公司審核確認後</w:t>
      </w:r>
      <w:r w:rsidR="00253F64">
        <w:rPr>
          <w:rFonts w:ascii="微軟正黑體" w:eastAsia="微軟正黑體" w:hAnsi="微軟正黑體" w:hint="eastAsia"/>
          <w:sz w:val="20"/>
          <w:szCs w:val="20"/>
        </w:rPr>
        <w:t>，本公司</w:t>
      </w:r>
      <w:r w:rsidR="000D5815" w:rsidRPr="00CF1E9D">
        <w:rPr>
          <w:rFonts w:ascii="微軟正黑體" w:eastAsia="微軟正黑體" w:hAnsi="微軟正黑體" w:hint="eastAsia"/>
          <w:sz w:val="20"/>
          <w:szCs w:val="20"/>
        </w:rPr>
        <w:t>將核予會員身分</w:t>
      </w:r>
      <w:r w:rsidR="00C217CD">
        <w:rPr>
          <w:rFonts w:ascii="微軟正黑體" w:eastAsia="微軟正黑體" w:hAnsi="微軟正黑體" w:hint="eastAsia"/>
          <w:sz w:val="20"/>
          <w:szCs w:val="20"/>
        </w:rPr>
        <w:t>，包括發給會員升級卡及主帳號以供登入本平台系統</w:t>
      </w:r>
      <w:r w:rsidR="00010DDF">
        <w:rPr>
          <w:rFonts w:ascii="微軟正黑體" w:eastAsia="微軟正黑體" w:hAnsi="微軟正黑體" w:hint="eastAsia"/>
          <w:sz w:val="20"/>
          <w:szCs w:val="20"/>
        </w:rPr>
        <w:t>。</w:t>
      </w:r>
    </w:p>
    <w:p w14:paraId="54D19089" w14:textId="7DFE2158" w:rsidR="00A2016F" w:rsidRPr="00753BB8"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753BB8">
        <w:rPr>
          <w:rFonts w:ascii="微軟正黑體" w:eastAsia="微軟正黑體" w:hAnsi="微軟正黑體" w:hint="eastAsia"/>
          <w:sz w:val="20"/>
          <w:szCs w:val="20"/>
        </w:rPr>
        <w:t>本公司</w:t>
      </w:r>
      <w:r w:rsidR="000D5815" w:rsidRPr="00753BB8">
        <w:rPr>
          <w:rFonts w:ascii="微軟正黑體" w:eastAsia="微軟正黑體" w:hAnsi="微軟正黑體" w:hint="eastAsia"/>
          <w:sz w:val="20"/>
          <w:szCs w:val="20"/>
        </w:rPr>
        <w:t>保有拒絕申請者註冊之權利，如本平台認為不適當者，得拒絕申請者入會之申請。</w:t>
      </w:r>
    </w:p>
    <w:p w14:paraId="262188C3" w14:textId="68956B23" w:rsidR="00010DDF" w:rsidRPr="00753BB8" w:rsidRDefault="0004453C"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753BB8">
        <w:rPr>
          <w:rFonts w:ascii="微軟正黑體" w:eastAsia="微軟正黑體" w:hAnsi="微軟正黑體" w:hint="eastAsia"/>
          <w:sz w:val="20"/>
          <w:szCs w:val="20"/>
        </w:rPr>
        <w:t>除前款</w:t>
      </w:r>
      <w:r w:rsidR="00857B05" w:rsidRPr="00753BB8">
        <w:rPr>
          <w:rFonts w:ascii="微軟正黑體" w:eastAsia="微軟正黑體" w:hAnsi="微軟正黑體" w:hint="eastAsia"/>
          <w:sz w:val="20"/>
          <w:szCs w:val="20"/>
        </w:rPr>
        <w:t>本公司不予核可</w:t>
      </w:r>
      <w:r w:rsidRPr="00753BB8">
        <w:rPr>
          <w:rFonts w:ascii="微軟正黑體" w:eastAsia="微軟正黑體" w:hAnsi="微軟正黑體" w:hint="eastAsia"/>
          <w:sz w:val="20"/>
          <w:szCs w:val="20"/>
        </w:rPr>
        <w:t>之情形外，申請者繳納所有文件及註冊費用後即無請求退費之權利。</w:t>
      </w:r>
    </w:p>
    <w:p w14:paraId="222430FA" w14:textId="77777777" w:rsidR="004B34CD" w:rsidRDefault="004B34CD" w:rsidP="004B34CD">
      <w:pPr>
        <w:numPr>
          <w:ilvl w:val="0"/>
          <w:numId w:val="15"/>
        </w:numPr>
        <w:pBdr>
          <w:top w:val="nil"/>
          <w:left w:val="nil"/>
          <w:bottom w:val="nil"/>
          <w:right w:val="nil"/>
          <w:between w:val="nil"/>
        </w:pBdr>
        <w:snapToGrid w:val="0"/>
        <w:spacing w:before="180" w:after="180" w:line="240" w:lineRule="auto"/>
        <w:rPr>
          <w:rFonts w:ascii="微軟正黑體" w:eastAsia="微軟正黑體" w:hAnsi="微軟正黑體"/>
          <w:b/>
          <w:bCs/>
          <w:sz w:val="20"/>
          <w:szCs w:val="20"/>
        </w:rPr>
      </w:pPr>
      <w:r>
        <w:rPr>
          <w:rFonts w:ascii="微軟正黑體" w:eastAsia="微軟正黑體" w:hAnsi="微軟正黑體" w:hint="eastAsia"/>
          <w:b/>
          <w:bCs/>
          <w:sz w:val="20"/>
          <w:szCs w:val="20"/>
        </w:rPr>
        <w:t>洗錢防制配合義務</w:t>
      </w:r>
    </w:p>
    <w:p w14:paraId="61779C64" w14:textId="77777777" w:rsidR="004B34CD" w:rsidRDefault="004B34CD" w:rsidP="004B34CD">
      <w:pPr>
        <w:numPr>
          <w:ilvl w:val="1"/>
          <w:numId w:val="15"/>
        </w:numPr>
        <w:pBdr>
          <w:top w:val="nil"/>
          <w:left w:val="nil"/>
          <w:bottom w:val="nil"/>
          <w:right w:val="nil"/>
          <w:between w:val="nil"/>
        </w:pBdr>
        <w:snapToGrid w:val="0"/>
        <w:spacing w:before="180" w:after="180" w:line="240" w:lineRule="auto"/>
        <w:rPr>
          <w:rFonts w:ascii="微軟正黑體" w:eastAsia="微軟正黑體" w:hAnsi="微軟正黑體"/>
          <w:sz w:val="20"/>
          <w:szCs w:val="20"/>
        </w:rPr>
      </w:pPr>
      <w:r>
        <w:rPr>
          <w:rFonts w:ascii="微軟正黑體" w:eastAsia="微軟正黑體" w:hAnsi="微軟正黑體" w:hint="eastAsia"/>
          <w:sz w:val="20"/>
          <w:szCs w:val="20"/>
        </w:rPr>
        <w:lastRenderedPageBreak/>
        <w:t>會員同意，如基於法規或行政機關之要求，本公司得依洗錢防制相關規範內容，於定時或不定時，向會員驗證資料與核對交易資料，以</w:t>
      </w:r>
      <w:proofErr w:type="gramStart"/>
      <w:r>
        <w:rPr>
          <w:rFonts w:ascii="微軟正黑體" w:eastAsia="微軟正黑體" w:hAnsi="微軟正黑體" w:hint="eastAsia"/>
          <w:sz w:val="20"/>
          <w:szCs w:val="20"/>
        </w:rPr>
        <w:t>踐行</w:t>
      </w:r>
      <w:proofErr w:type="gramEnd"/>
      <w:r>
        <w:rPr>
          <w:rFonts w:ascii="微軟正黑體" w:eastAsia="微軟正黑體" w:hAnsi="微軟正黑體" w:hint="eastAsia"/>
          <w:sz w:val="20"/>
          <w:szCs w:val="20"/>
        </w:rPr>
        <w:t>洗錢防制作業，會員對此有配合之義務。</w:t>
      </w:r>
    </w:p>
    <w:p w14:paraId="0FB14D02" w14:textId="58BEE04D" w:rsidR="004B34CD" w:rsidRPr="00DB3550" w:rsidRDefault="004B34CD" w:rsidP="00DB3550">
      <w:pPr>
        <w:numPr>
          <w:ilvl w:val="1"/>
          <w:numId w:val="15"/>
        </w:numPr>
        <w:pBdr>
          <w:top w:val="nil"/>
          <w:left w:val="nil"/>
          <w:bottom w:val="nil"/>
          <w:right w:val="nil"/>
          <w:between w:val="nil"/>
        </w:pBdr>
        <w:snapToGrid w:val="0"/>
        <w:spacing w:before="180" w:after="180" w:line="240" w:lineRule="auto"/>
        <w:rPr>
          <w:rFonts w:ascii="微軟正黑體" w:eastAsia="微軟正黑體" w:hAnsi="微軟正黑體"/>
          <w:sz w:val="20"/>
          <w:szCs w:val="20"/>
        </w:rPr>
      </w:pPr>
      <w:r>
        <w:rPr>
          <w:rFonts w:ascii="微軟正黑體" w:eastAsia="微軟正黑體" w:hAnsi="微軟正黑體" w:hint="eastAsia"/>
          <w:sz w:val="20"/>
          <w:szCs w:val="20"/>
        </w:rPr>
        <w:t>如會員拒絕提供資料或所提供之資料並非真實、正確及完整者，經本公司通知補正後仍未補正，將視為重大違約，本公司得依</w:t>
      </w:r>
      <w:r w:rsidRPr="00690CB3">
        <w:rPr>
          <w:rFonts w:ascii="微軟正黑體" w:eastAsia="微軟正黑體" w:hAnsi="微軟正黑體" w:hint="eastAsia"/>
          <w:sz w:val="20"/>
          <w:szCs w:val="20"/>
        </w:rPr>
        <w:t>土星永續股份有限公司會員服務條款</w:t>
      </w:r>
      <w:r w:rsidRPr="003125A2">
        <w:rPr>
          <w:rFonts w:ascii="微軟正黑體" w:eastAsia="微軟正黑體" w:hAnsi="微軟正黑體" w:hint="eastAsia"/>
          <w:sz w:val="20"/>
          <w:szCs w:val="20"/>
          <w:rPrChange w:id="35" w:author="queenie.lai0225@gmail.com" w:date="2023-09-01T09:13:00Z">
            <w:rPr>
              <w:rFonts w:ascii="微軟正黑體" w:eastAsia="微軟正黑體" w:hAnsi="微軟正黑體" w:hint="eastAsia"/>
              <w:sz w:val="20"/>
              <w:szCs w:val="20"/>
              <w:highlight w:val="cyan"/>
            </w:rPr>
          </w:rPrChange>
        </w:rPr>
        <w:t>第</w:t>
      </w:r>
      <w:r w:rsidRPr="003125A2">
        <w:rPr>
          <w:rFonts w:ascii="微軟正黑體" w:eastAsia="微軟正黑體" w:hAnsi="微軟正黑體"/>
          <w:sz w:val="20"/>
          <w:szCs w:val="20"/>
          <w:rPrChange w:id="36" w:author="queenie.lai0225@gmail.com" w:date="2023-09-01T09:13:00Z">
            <w:rPr>
              <w:rFonts w:ascii="微軟正黑體" w:eastAsia="微軟正黑體" w:hAnsi="微軟正黑體"/>
              <w:sz w:val="20"/>
              <w:szCs w:val="20"/>
              <w:highlight w:val="cyan"/>
            </w:rPr>
          </w:rPrChange>
        </w:rPr>
        <w:t>1</w:t>
      </w:r>
      <w:r w:rsidR="004806CF" w:rsidRPr="003125A2">
        <w:rPr>
          <w:rFonts w:ascii="微軟正黑體" w:eastAsia="微軟正黑體" w:hAnsi="微軟正黑體"/>
          <w:sz w:val="20"/>
          <w:szCs w:val="20"/>
          <w:rPrChange w:id="37" w:author="queenie.lai0225@gmail.com" w:date="2023-09-01T09:13:00Z">
            <w:rPr>
              <w:rFonts w:ascii="微軟正黑體" w:eastAsia="微軟正黑體" w:hAnsi="微軟正黑體"/>
              <w:sz w:val="20"/>
              <w:szCs w:val="20"/>
              <w:highlight w:val="cyan"/>
            </w:rPr>
          </w:rPrChange>
        </w:rPr>
        <w:t>4</w:t>
      </w:r>
      <w:r w:rsidRPr="003125A2">
        <w:rPr>
          <w:rFonts w:ascii="微軟正黑體" w:eastAsia="微軟正黑體" w:hAnsi="微軟正黑體" w:hint="eastAsia"/>
          <w:sz w:val="20"/>
          <w:szCs w:val="20"/>
          <w:rPrChange w:id="38" w:author="queenie.lai0225@gmail.com" w:date="2023-09-01T09:13:00Z">
            <w:rPr>
              <w:rFonts w:ascii="微軟正黑體" w:eastAsia="微軟正黑體" w:hAnsi="微軟正黑體" w:hint="eastAsia"/>
              <w:sz w:val="20"/>
              <w:szCs w:val="20"/>
              <w:highlight w:val="cyan"/>
            </w:rPr>
          </w:rPrChange>
        </w:rPr>
        <w:t>條</w:t>
      </w:r>
      <w:r w:rsidRPr="003125A2">
        <w:rPr>
          <w:rFonts w:ascii="微軟正黑體" w:eastAsia="微軟正黑體" w:hAnsi="微軟正黑體" w:hint="eastAsia"/>
          <w:sz w:val="20"/>
          <w:szCs w:val="20"/>
        </w:rPr>
        <w:t>規定</w:t>
      </w:r>
      <w:r>
        <w:rPr>
          <w:rFonts w:ascii="微軟正黑體" w:eastAsia="微軟正黑體" w:hAnsi="微軟正黑體" w:hint="eastAsia"/>
          <w:sz w:val="20"/>
          <w:szCs w:val="20"/>
        </w:rPr>
        <w:t>終止該會員之資格。</w:t>
      </w:r>
    </w:p>
    <w:p w14:paraId="5EB642D5" w14:textId="77777777" w:rsidR="00BE7816" w:rsidRPr="00CF1E9D" w:rsidRDefault="00DF7C3E"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sidRPr="00CF1E9D">
        <w:rPr>
          <w:rFonts w:ascii="微軟正黑體" w:eastAsia="微軟正黑體" w:hAnsi="微軟正黑體"/>
          <w:b/>
          <w:sz w:val="20"/>
          <w:szCs w:val="20"/>
          <w:highlight w:val="white"/>
        </w:rPr>
        <w:t>會員帳戶使用與保管</w:t>
      </w:r>
    </w:p>
    <w:p w14:paraId="5247C5B8" w14:textId="345E21E6" w:rsidR="00FB47F9" w:rsidRPr="00CF1E9D" w:rsidRDefault="000D5815"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會員</w:t>
      </w:r>
      <w:r w:rsidR="00FB47F9" w:rsidRPr="00CF1E9D">
        <w:rPr>
          <w:rFonts w:ascii="微軟正黑體" w:eastAsia="微軟正黑體" w:hAnsi="微軟正黑體" w:hint="eastAsia"/>
          <w:sz w:val="20"/>
          <w:szCs w:val="20"/>
        </w:rPr>
        <w:t>應妥善保管其帳戶及密碼</w:t>
      </w:r>
      <w:r w:rsidR="001843B7" w:rsidRPr="00CF1E9D">
        <w:rPr>
          <w:rFonts w:ascii="微軟正黑體" w:eastAsia="微軟正黑體" w:hAnsi="微軟正黑體" w:hint="eastAsia"/>
          <w:sz w:val="20"/>
          <w:szCs w:val="20"/>
        </w:rPr>
        <w:t>資訊</w:t>
      </w:r>
      <w:r w:rsidR="00FB47F9" w:rsidRPr="00CF1E9D">
        <w:rPr>
          <w:rFonts w:ascii="微軟正黑體" w:eastAsia="微軟正黑體" w:hAnsi="微軟正黑體" w:hint="eastAsia"/>
          <w:sz w:val="20"/>
          <w:szCs w:val="20"/>
        </w:rPr>
        <w:t>，並正確、安全地使用其帳戶及密碼</w:t>
      </w:r>
      <w:r w:rsidR="001843B7" w:rsidRPr="00CF1E9D">
        <w:rPr>
          <w:rFonts w:ascii="微軟正黑體" w:eastAsia="微軟正黑體" w:hAnsi="微軟正黑體" w:hint="eastAsia"/>
          <w:sz w:val="20"/>
          <w:szCs w:val="20"/>
        </w:rPr>
        <w:t>資訊</w:t>
      </w:r>
      <w:r w:rsidR="00FB47F9" w:rsidRPr="00CF1E9D">
        <w:rPr>
          <w:rFonts w:ascii="微軟正黑體" w:eastAsia="微軟正黑體" w:hAnsi="微軟正黑體" w:hint="eastAsia"/>
          <w:sz w:val="20"/>
          <w:szCs w:val="20"/>
        </w:rPr>
        <w:t>。</w:t>
      </w:r>
      <w:r w:rsidRPr="00CF1E9D">
        <w:rPr>
          <w:rFonts w:ascii="微軟正黑體" w:eastAsia="微軟正黑體" w:hAnsi="微軟正黑體" w:hint="eastAsia"/>
          <w:sz w:val="20"/>
          <w:szCs w:val="20"/>
        </w:rPr>
        <w:t>會員</w:t>
      </w:r>
      <w:r w:rsidR="00FB47F9" w:rsidRPr="00CF1E9D">
        <w:rPr>
          <w:rFonts w:ascii="微軟正黑體" w:eastAsia="微軟正黑體" w:hAnsi="微軟正黑體" w:hint="eastAsia"/>
          <w:sz w:val="20"/>
          <w:szCs w:val="20"/>
        </w:rPr>
        <w:t>未盡上述義務導致帳戶密碼遺失、帳戶被盜用或因冒名使用而引起糾紛或造成損害</w:t>
      </w:r>
      <w:r w:rsidR="001843B7" w:rsidRPr="00CF1E9D">
        <w:rPr>
          <w:rFonts w:ascii="微軟正黑體" w:eastAsia="微軟正黑體" w:hAnsi="微軟正黑體" w:hint="eastAsia"/>
          <w:sz w:val="20"/>
          <w:szCs w:val="20"/>
        </w:rPr>
        <w:t>者</w:t>
      </w:r>
      <w:r w:rsidR="00FB47F9" w:rsidRPr="00CF1E9D">
        <w:rPr>
          <w:rFonts w:ascii="微軟正黑體" w:eastAsia="微軟正黑體" w:hAnsi="微軟正黑體" w:hint="eastAsia"/>
          <w:sz w:val="20"/>
          <w:szCs w:val="20"/>
        </w:rPr>
        <w:t>，</w:t>
      </w:r>
      <w:r w:rsidRPr="00CF1E9D">
        <w:rPr>
          <w:rFonts w:ascii="微軟正黑體" w:eastAsia="微軟正黑體" w:hAnsi="微軟正黑體" w:hint="eastAsia"/>
          <w:sz w:val="20"/>
          <w:szCs w:val="20"/>
        </w:rPr>
        <w:t>會員</w:t>
      </w:r>
      <w:r w:rsidR="00FB47F9" w:rsidRPr="00CF1E9D">
        <w:rPr>
          <w:rFonts w:ascii="微軟正黑體" w:eastAsia="微軟正黑體" w:hAnsi="微軟正黑體" w:hint="eastAsia"/>
          <w:sz w:val="20"/>
          <w:szCs w:val="20"/>
        </w:rPr>
        <w:t>應承擔因此所致法律責任。如因此造成</w:t>
      </w:r>
      <w:r w:rsidR="00253F64">
        <w:rPr>
          <w:rFonts w:ascii="微軟正黑體" w:eastAsia="微軟正黑體" w:hAnsi="微軟正黑體" w:hint="eastAsia"/>
          <w:sz w:val="20"/>
          <w:szCs w:val="20"/>
        </w:rPr>
        <w:t>本公司</w:t>
      </w:r>
      <w:r w:rsidR="00FB47F9" w:rsidRPr="00CF1E9D">
        <w:rPr>
          <w:rFonts w:ascii="微軟正黑體" w:eastAsia="微軟正黑體" w:hAnsi="微軟正黑體" w:hint="eastAsia"/>
          <w:sz w:val="20"/>
          <w:szCs w:val="20"/>
        </w:rPr>
        <w:t>損害，</w:t>
      </w:r>
      <w:r w:rsidRPr="00CF1E9D">
        <w:rPr>
          <w:rFonts w:ascii="微軟正黑體" w:eastAsia="微軟正黑體" w:hAnsi="微軟正黑體" w:hint="eastAsia"/>
          <w:sz w:val="20"/>
          <w:szCs w:val="20"/>
        </w:rPr>
        <w:t>本公司</w:t>
      </w:r>
      <w:r w:rsidR="00FB47F9" w:rsidRPr="00CF1E9D">
        <w:rPr>
          <w:rFonts w:ascii="微軟正黑體" w:eastAsia="微軟正黑體" w:hAnsi="微軟正黑體" w:hint="eastAsia"/>
          <w:sz w:val="20"/>
          <w:szCs w:val="20"/>
        </w:rPr>
        <w:t>得請求</w:t>
      </w:r>
      <w:r w:rsidRPr="00CF1E9D">
        <w:rPr>
          <w:rFonts w:ascii="微軟正黑體" w:eastAsia="微軟正黑體" w:hAnsi="微軟正黑體" w:hint="eastAsia"/>
          <w:sz w:val="20"/>
          <w:szCs w:val="20"/>
        </w:rPr>
        <w:t>會員</w:t>
      </w:r>
      <w:r w:rsidR="00FB47F9" w:rsidRPr="00CF1E9D">
        <w:rPr>
          <w:rFonts w:ascii="微軟正黑體" w:eastAsia="微軟正黑體" w:hAnsi="微軟正黑體" w:hint="eastAsia"/>
          <w:sz w:val="20"/>
          <w:szCs w:val="20"/>
        </w:rPr>
        <w:t>賠償該損害</w:t>
      </w:r>
      <w:r w:rsidR="003033CE">
        <w:rPr>
          <w:rFonts w:ascii="微軟正黑體" w:eastAsia="微軟正黑體" w:hAnsi="微軟正黑體" w:hint="eastAsia"/>
          <w:sz w:val="20"/>
          <w:szCs w:val="20"/>
        </w:rPr>
        <w:t>，並有權暫停</w:t>
      </w:r>
      <w:r w:rsidR="00C217CD">
        <w:rPr>
          <w:rFonts w:ascii="微軟正黑體" w:eastAsia="微軟正黑體" w:hAnsi="微軟正黑體" w:hint="eastAsia"/>
          <w:sz w:val="20"/>
          <w:szCs w:val="20"/>
        </w:rPr>
        <w:t>會員使用本平台之權限，直到該損害獲得賠償</w:t>
      </w:r>
      <w:r w:rsidR="00FB47F9" w:rsidRPr="00CF1E9D">
        <w:rPr>
          <w:rFonts w:ascii="微軟正黑體" w:eastAsia="微軟正黑體" w:hAnsi="微軟正黑體" w:hint="eastAsia"/>
          <w:sz w:val="20"/>
          <w:szCs w:val="20"/>
        </w:rPr>
        <w:t>。</w:t>
      </w:r>
    </w:p>
    <w:p w14:paraId="2DD75D97" w14:textId="01BC5435" w:rsidR="00BE7816" w:rsidRPr="00CF1E9D" w:rsidRDefault="000D5815"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本公司</w:t>
      </w:r>
      <w:r w:rsidR="00DF7C3E" w:rsidRPr="00CF1E9D">
        <w:rPr>
          <w:rFonts w:ascii="微軟正黑體" w:eastAsia="微軟正黑體" w:hAnsi="微軟正黑體" w:hint="eastAsia"/>
          <w:sz w:val="20"/>
          <w:szCs w:val="20"/>
        </w:rPr>
        <w:t>有權審查</w:t>
      </w:r>
      <w:r w:rsidRPr="00CF1E9D">
        <w:rPr>
          <w:rFonts w:ascii="微軟正黑體" w:eastAsia="微軟正黑體" w:hAnsi="微軟正黑體" w:hint="eastAsia"/>
          <w:sz w:val="20"/>
          <w:szCs w:val="20"/>
        </w:rPr>
        <w:t>會員</w:t>
      </w:r>
      <w:r w:rsidR="00DF7C3E" w:rsidRPr="00CF1E9D">
        <w:rPr>
          <w:rFonts w:ascii="微軟正黑體" w:eastAsia="微軟正黑體" w:hAnsi="微軟正黑體" w:hint="eastAsia"/>
          <w:sz w:val="20"/>
          <w:szCs w:val="20"/>
        </w:rPr>
        <w:t>註冊所提供的</w:t>
      </w:r>
      <w:r w:rsidR="00DE1849" w:rsidRPr="00CF1E9D">
        <w:rPr>
          <w:rFonts w:ascii="微軟正黑體" w:eastAsia="微軟正黑體" w:hAnsi="微軟正黑體" w:hint="eastAsia"/>
          <w:sz w:val="20"/>
          <w:szCs w:val="20"/>
        </w:rPr>
        <w:t>資料是否真實</w:t>
      </w:r>
      <w:r w:rsidR="00DF7C3E" w:rsidRPr="00CF1E9D">
        <w:rPr>
          <w:rFonts w:ascii="微軟正黑體" w:eastAsia="微軟正黑體" w:hAnsi="微軟正黑體" w:hint="eastAsia"/>
          <w:sz w:val="20"/>
          <w:szCs w:val="20"/>
        </w:rPr>
        <w:t>，</w:t>
      </w:r>
      <w:r w:rsidR="00DE1849" w:rsidRPr="00CF1E9D">
        <w:rPr>
          <w:rFonts w:ascii="微軟正黑體" w:eastAsia="微軟正黑體" w:hAnsi="微軟正黑體" w:hint="eastAsia"/>
          <w:sz w:val="20"/>
          <w:szCs w:val="20"/>
        </w:rPr>
        <w:t>會員必須擔保在註冊及使用本服務過程中所</w:t>
      </w:r>
      <w:proofErr w:type="gramStart"/>
      <w:r w:rsidR="00DE1849" w:rsidRPr="00CF1E9D">
        <w:rPr>
          <w:rFonts w:ascii="微軟正黑體" w:eastAsia="微軟正黑體" w:hAnsi="微軟正黑體" w:hint="eastAsia"/>
          <w:sz w:val="20"/>
          <w:szCs w:val="20"/>
        </w:rPr>
        <w:t>提供予本平台</w:t>
      </w:r>
      <w:proofErr w:type="gramEnd"/>
      <w:r w:rsidR="00DE1849" w:rsidRPr="00CF1E9D">
        <w:rPr>
          <w:rFonts w:ascii="微軟正黑體" w:eastAsia="微軟正黑體" w:hAnsi="微軟正黑體" w:hint="eastAsia"/>
          <w:sz w:val="20"/>
          <w:szCs w:val="20"/>
        </w:rPr>
        <w:t>的資料、以及所留存的資料，</w:t>
      </w:r>
      <w:proofErr w:type="gramStart"/>
      <w:r w:rsidR="00DE1849" w:rsidRPr="00CF1E9D">
        <w:rPr>
          <w:rFonts w:ascii="微軟正黑體" w:eastAsia="微軟正黑體" w:hAnsi="微軟正黑體" w:hint="eastAsia"/>
          <w:sz w:val="20"/>
          <w:szCs w:val="20"/>
        </w:rPr>
        <w:t>均為完整</w:t>
      </w:r>
      <w:proofErr w:type="gramEnd"/>
      <w:r w:rsidR="00DE1849" w:rsidRPr="00CF1E9D">
        <w:rPr>
          <w:rFonts w:ascii="微軟正黑體" w:eastAsia="微軟正黑體" w:hAnsi="微軟正黑體" w:hint="eastAsia"/>
          <w:sz w:val="20"/>
          <w:szCs w:val="20"/>
        </w:rPr>
        <w:t>、正確、與實際情況相符之資料，如果該等資料事後有變更，</w:t>
      </w:r>
      <w:r w:rsidR="00C217CD">
        <w:rPr>
          <w:rFonts w:ascii="微軟正黑體" w:eastAsia="微軟正黑體" w:hAnsi="微軟正黑體" w:hint="eastAsia"/>
          <w:sz w:val="20"/>
          <w:szCs w:val="20"/>
        </w:rPr>
        <w:t>會員</w:t>
      </w:r>
      <w:r w:rsidR="00DE1849" w:rsidRPr="00CF1E9D">
        <w:rPr>
          <w:rFonts w:ascii="微軟正黑體" w:eastAsia="微軟正黑體" w:hAnsi="微軟正黑體" w:hint="eastAsia"/>
          <w:sz w:val="20"/>
          <w:szCs w:val="20"/>
        </w:rPr>
        <w:t>必須即時通知</w:t>
      </w:r>
      <w:r w:rsidR="00253F64">
        <w:rPr>
          <w:rFonts w:ascii="微軟正黑體" w:eastAsia="微軟正黑體" w:hAnsi="微軟正黑體" w:hint="eastAsia"/>
          <w:sz w:val="20"/>
          <w:szCs w:val="20"/>
        </w:rPr>
        <w:t>本公司</w:t>
      </w:r>
      <w:r w:rsidR="00DE1849" w:rsidRPr="00CF1E9D">
        <w:rPr>
          <w:rFonts w:ascii="微軟正黑體" w:eastAsia="微軟正黑體" w:hAnsi="微軟正黑體" w:hint="eastAsia"/>
          <w:sz w:val="20"/>
          <w:szCs w:val="20"/>
        </w:rPr>
        <w:t>；若事後發現資料不符、或資料變更而未即時通知</w:t>
      </w:r>
      <w:r w:rsidR="00253F64">
        <w:rPr>
          <w:rFonts w:ascii="微軟正黑體" w:eastAsia="微軟正黑體" w:hAnsi="微軟正黑體" w:hint="eastAsia"/>
          <w:sz w:val="20"/>
          <w:szCs w:val="20"/>
        </w:rPr>
        <w:t>本公司，本公司</w:t>
      </w:r>
      <w:r w:rsidR="00DE1849" w:rsidRPr="00CF1E9D">
        <w:rPr>
          <w:rFonts w:ascii="微軟正黑體" w:eastAsia="微軟正黑體" w:hAnsi="微軟正黑體" w:hint="eastAsia"/>
          <w:sz w:val="20"/>
          <w:szCs w:val="20"/>
        </w:rPr>
        <w:t>除得隨時取消或暫停</w:t>
      </w:r>
      <w:r w:rsidR="00C217CD">
        <w:rPr>
          <w:rFonts w:ascii="微軟正黑體" w:eastAsia="微軟正黑體" w:hAnsi="微軟正黑體" w:hint="eastAsia"/>
          <w:sz w:val="20"/>
          <w:szCs w:val="20"/>
        </w:rPr>
        <w:t>會員之帳戶外</w:t>
      </w:r>
      <w:r w:rsidR="00DE1849" w:rsidRPr="00CF1E9D">
        <w:rPr>
          <w:rFonts w:ascii="微軟正黑體" w:eastAsia="微軟正黑體" w:hAnsi="微軟正黑體" w:hint="eastAsia"/>
          <w:sz w:val="20"/>
          <w:szCs w:val="20"/>
        </w:rPr>
        <w:t>，並得隨時拒絕對</w:t>
      </w:r>
      <w:r w:rsidR="00C217CD">
        <w:rPr>
          <w:rFonts w:ascii="微軟正黑體" w:eastAsia="微軟正黑體" w:hAnsi="微軟正黑體" w:hint="eastAsia"/>
          <w:sz w:val="20"/>
          <w:szCs w:val="20"/>
        </w:rPr>
        <w:t>會員</w:t>
      </w:r>
      <w:r w:rsidR="00253F64">
        <w:rPr>
          <w:rFonts w:ascii="微軟正黑體" w:eastAsia="微軟正黑體" w:hAnsi="微軟正黑體" w:hint="eastAsia"/>
          <w:sz w:val="20"/>
          <w:szCs w:val="20"/>
        </w:rPr>
        <w:t>提供本服務之一部或全部，且本公司</w:t>
      </w:r>
      <w:proofErr w:type="gramStart"/>
      <w:r w:rsidR="00DE1849" w:rsidRPr="00CF1E9D">
        <w:rPr>
          <w:rFonts w:ascii="微軟正黑體" w:eastAsia="微軟正黑體" w:hAnsi="微軟正黑體" w:hint="eastAsia"/>
          <w:sz w:val="20"/>
          <w:szCs w:val="20"/>
        </w:rPr>
        <w:t>不</w:t>
      </w:r>
      <w:proofErr w:type="gramEnd"/>
      <w:r w:rsidR="00DE1849" w:rsidRPr="00CF1E9D">
        <w:rPr>
          <w:rFonts w:ascii="微軟正黑體" w:eastAsia="微軟正黑體" w:hAnsi="微軟正黑體" w:hint="eastAsia"/>
          <w:sz w:val="20"/>
          <w:szCs w:val="20"/>
        </w:rPr>
        <w:t>因此而承擔任何責任。</w:t>
      </w:r>
    </w:p>
    <w:p w14:paraId="2A34A75E" w14:textId="29EC29F5" w:rsidR="00BE7816" w:rsidRPr="00CF1E9D" w:rsidRDefault="006913FA"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如</w:t>
      </w:r>
      <w:r w:rsidR="00DE1849" w:rsidRPr="00CF1E9D">
        <w:rPr>
          <w:rFonts w:ascii="微軟正黑體" w:eastAsia="微軟正黑體" w:hAnsi="微軟正黑體" w:hint="eastAsia"/>
          <w:sz w:val="20"/>
          <w:szCs w:val="20"/>
        </w:rPr>
        <w:t>會員</w:t>
      </w:r>
      <w:r w:rsidR="00DF7C3E" w:rsidRPr="00CF1E9D">
        <w:rPr>
          <w:rFonts w:ascii="微軟正黑體" w:eastAsia="微軟正黑體" w:hAnsi="微軟正黑體" w:hint="eastAsia"/>
          <w:sz w:val="20"/>
          <w:szCs w:val="20"/>
        </w:rPr>
        <w:t>發現其帳戶或密碼被他人非法使用或有使用異常情況</w:t>
      </w:r>
      <w:r w:rsidR="001843B7" w:rsidRPr="00CF1E9D">
        <w:rPr>
          <w:rFonts w:ascii="微軟正黑體" w:eastAsia="微軟正黑體" w:hAnsi="微軟正黑體" w:hint="eastAsia"/>
          <w:sz w:val="20"/>
          <w:szCs w:val="20"/>
        </w:rPr>
        <w:t>者</w:t>
      </w:r>
      <w:r w:rsidR="00DF7C3E" w:rsidRPr="00CF1E9D">
        <w:rPr>
          <w:rFonts w:ascii="微軟正黑體" w:eastAsia="微軟正黑體" w:hAnsi="微軟正黑體" w:hint="eastAsia"/>
          <w:sz w:val="20"/>
          <w:szCs w:val="20"/>
        </w:rPr>
        <w:t>，應及時通知</w:t>
      </w:r>
      <w:r w:rsidR="00253F64">
        <w:rPr>
          <w:rFonts w:ascii="微軟正黑體" w:eastAsia="微軟正黑體" w:hAnsi="微軟正黑體" w:hint="eastAsia"/>
          <w:sz w:val="20"/>
          <w:szCs w:val="20"/>
        </w:rPr>
        <w:t>本公司</w:t>
      </w:r>
      <w:r w:rsidR="00DF7C3E" w:rsidRPr="00CF1E9D">
        <w:rPr>
          <w:rFonts w:ascii="微軟正黑體" w:eastAsia="微軟正黑體" w:hAnsi="微軟正黑體" w:hint="eastAsia"/>
          <w:sz w:val="20"/>
          <w:szCs w:val="20"/>
        </w:rPr>
        <w:t>，</w:t>
      </w:r>
      <w:r w:rsidR="00253F64">
        <w:rPr>
          <w:rFonts w:ascii="微軟正黑體" w:eastAsia="微軟正黑體" w:hAnsi="微軟正黑體" w:hint="eastAsia"/>
          <w:sz w:val="20"/>
          <w:szCs w:val="20"/>
        </w:rPr>
        <w:t>本公司</w:t>
      </w:r>
      <w:r w:rsidR="00DF7C3E" w:rsidRPr="00CF1E9D">
        <w:rPr>
          <w:rFonts w:ascii="微軟正黑體" w:eastAsia="微軟正黑體" w:hAnsi="微軟正黑體" w:hint="eastAsia"/>
          <w:sz w:val="20"/>
          <w:szCs w:val="20"/>
        </w:rPr>
        <w:t>有權採取措施暫停該帳戶的登入和使用</w:t>
      </w:r>
      <w:r w:rsidR="003033CE">
        <w:rPr>
          <w:rFonts w:ascii="微軟正黑體" w:eastAsia="微軟正黑體" w:hAnsi="微軟正黑體" w:hint="eastAsia"/>
          <w:sz w:val="20"/>
          <w:szCs w:val="20"/>
        </w:rPr>
        <w:t>。惟因</w:t>
      </w:r>
      <w:r w:rsidR="00DE1849" w:rsidRPr="00CF1E9D">
        <w:rPr>
          <w:rFonts w:ascii="微軟正黑體" w:eastAsia="微軟正黑體" w:hAnsi="微軟正黑體" w:hint="eastAsia"/>
          <w:sz w:val="20"/>
          <w:szCs w:val="20"/>
        </w:rPr>
        <w:t>會員</w:t>
      </w:r>
      <w:r w:rsidR="00292432" w:rsidRPr="00CF1E9D">
        <w:rPr>
          <w:rFonts w:ascii="微軟正黑體" w:eastAsia="微軟正黑體" w:hAnsi="微軟正黑體" w:hint="eastAsia"/>
          <w:sz w:val="20"/>
          <w:szCs w:val="20"/>
        </w:rPr>
        <w:t>帳戶或密碼被他人非法使用所致之損害，</w:t>
      </w:r>
      <w:r w:rsidR="00253F64">
        <w:rPr>
          <w:rFonts w:ascii="微軟正黑體" w:eastAsia="微軟正黑體" w:hAnsi="微軟正黑體" w:hint="eastAsia"/>
          <w:sz w:val="20"/>
          <w:szCs w:val="20"/>
        </w:rPr>
        <w:t>本公司</w:t>
      </w:r>
      <w:r w:rsidR="00292432" w:rsidRPr="00CF1E9D">
        <w:rPr>
          <w:rFonts w:ascii="微軟正黑體" w:eastAsia="微軟正黑體" w:hAnsi="微軟正黑體" w:hint="eastAsia"/>
          <w:sz w:val="20"/>
          <w:szCs w:val="20"/>
        </w:rPr>
        <w:t>不負任何責任</w:t>
      </w:r>
      <w:r w:rsidR="00DF7C3E" w:rsidRPr="00CF1E9D">
        <w:rPr>
          <w:rFonts w:ascii="微軟正黑體" w:eastAsia="微軟正黑體" w:hAnsi="微軟正黑體" w:hint="eastAsia"/>
          <w:sz w:val="20"/>
          <w:szCs w:val="20"/>
        </w:rPr>
        <w:t>。</w:t>
      </w:r>
    </w:p>
    <w:p w14:paraId="0D547DA4" w14:textId="4CB9BA6E" w:rsidR="00446F54" w:rsidRPr="00CF1E9D" w:rsidRDefault="00446F54"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sidRPr="00CF1E9D">
        <w:rPr>
          <w:rFonts w:ascii="微軟正黑體" w:eastAsia="微軟正黑體" w:hAnsi="微軟正黑體" w:hint="eastAsia"/>
          <w:b/>
          <w:color w:val="000000"/>
          <w:sz w:val="20"/>
          <w:szCs w:val="20"/>
        </w:rPr>
        <w:t>服務之暫停</w:t>
      </w:r>
    </w:p>
    <w:p w14:paraId="0C31DF09" w14:textId="4B69F053" w:rsidR="00446F54" w:rsidRPr="00CF1E9D"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本公司</w:t>
      </w:r>
      <w:r w:rsidR="00446F54" w:rsidRPr="00CF1E9D">
        <w:rPr>
          <w:rFonts w:ascii="微軟正黑體" w:eastAsia="微軟正黑體" w:hAnsi="微軟正黑體" w:hint="eastAsia"/>
          <w:sz w:val="20"/>
          <w:szCs w:val="20"/>
        </w:rPr>
        <w:t>為進行</w:t>
      </w:r>
      <w:r>
        <w:rPr>
          <w:rFonts w:ascii="微軟正黑體" w:eastAsia="微軟正黑體" w:hAnsi="微軟正黑體" w:hint="eastAsia"/>
          <w:sz w:val="20"/>
          <w:szCs w:val="20"/>
        </w:rPr>
        <w:t>本平台之</w:t>
      </w:r>
      <w:r w:rsidR="00446F54" w:rsidRPr="00CF1E9D">
        <w:rPr>
          <w:rFonts w:ascii="微軟正黑體" w:eastAsia="微軟正黑體" w:hAnsi="微軟正黑體" w:hint="eastAsia"/>
          <w:sz w:val="20"/>
          <w:szCs w:val="20"/>
        </w:rPr>
        <w:t>伺服器、軟硬體之檢查、</w:t>
      </w:r>
      <w:r w:rsidR="00DE1849" w:rsidRPr="00CF1E9D">
        <w:rPr>
          <w:rFonts w:ascii="微軟正黑體" w:eastAsia="微軟正黑體" w:hAnsi="微軟正黑體" w:hint="eastAsia"/>
          <w:sz w:val="20"/>
          <w:szCs w:val="20"/>
        </w:rPr>
        <w:t>維修、升級等事項，將</w:t>
      </w:r>
      <w:r w:rsidR="00446F54" w:rsidRPr="00CF1E9D">
        <w:rPr>
          <w:rFonts w:ascii="微軟正黑體" w:eastAsia="微軟正黑體" w:hAnsi="微軟正黑體" w:hint="eastAsia"/>
          <w:sz w:val="20"/>
          <w:szCs w:val="20"/>
        </w:rPr>
        <w:t>向</w:t>
      </w:r>
      <w:r w:rsidR="00DE1849" w:rsidRPr="00CF1E9D">
        <w:rPr>
          <w:rFonts w:ascii="微軟正黑體" w:eastAsia="微軟正黑體" w:hAnsi="微軟正黑體" w:hint="eastAsia"/>
          <w:sz w:val="20"/>
          <w:szCs w:val="20"/>
        </w:rPr>
        <w:t>會員事先通知並</w:t>
      </w:r>
      <w:r w:rsidR="00446F54" w:rsidRPr="00CF1E9D">
        <w:rPr>
          <w:rFonts w:ascii="微軟正黑體" w:eastAsia="微軟正黑體" w:hAnsi="微軟正黑體" w:hint="eastAsia"/>
          <w:sz w:val="20"/>
          <w:szCs w:val="20"/>
        </w:rPr>
        <w:t>於一定期間內</w:t>
      </w:r>
      <w:r>
        <w:rPr>
          <w:rFonts w:ascii="微軟正黑體" w:eastAsia="微軟正黑體" w:hAnsi="微軟正黑體" w:hint="eastAsia"/>
          <w:sz w:val="20"/>
          <w:szCs w:val="20"/>
        </w:rPr>
        <w:t>暫停</w:t>
      </w:r>
      <w:r w:rsidR="00DE1849" w:rsidRPr="00CF1E9D">
        <w:rPr>
          <w:rFonts w:ascii="微軟正黑體" w:eastAsia="微軟正黑體" w:hAnsi="微軟正黑體" w:hint="eastAsia"/>
          <w:sz w:val="20"/>
          <w:szCs w:val="20"/>
        </w:rPr>
        <w:t>本</w:t>
      </w:r>
      <w:r w:rsidR="000D5643" w:rsidRPr="00CF1E9D">
        <w:rPr>
          <w:rFonts w:ascii="微軟正黑體" w:eastAsia="微軟正黑體" w:hAnsi="微軟正黑體" w:hint="eastAsia"/>
          <w:sz w:val="20"/>
          <w:szCs w:val="20"/>
        </w:rPr>
        <w:t>平台</w:t>
      </w:r>
      <w:r w:rsidR="00446F54" w:rsidRPr="00CF1E9D">
        <w:rPr>
          <w:rFonts w:ascii="微軟正黑體" w:eastAsia="微軟正黑體" w:hAnsi="微軟正黑體" w:hint="eastAsia"/>
          <w:sz w:val="20"/>
          <w:szCs w:val="20"/>
        </w:rPr>
        <w:t>之一部或全部之服務。但</w:t>
      </w:r>
      <w:r w:rsidR="00DE1849" w:rsidRPr="00CF1E9D">
        <w:rPr>
          <w:rFonts w:ascii="微軟正黑體" w:eastAsia="微軟正黑體" w:hAnsi="微軟正黑體" w:hint="eastAsia"/>
          <w:sz w:val="20"/>
          <w:szCs w:val="20"/>
        </w:rPr>
        <w:t>會員</w:t>
      </w:r>
      <w:r w:rsidR="00446F54" w:rsidRPr="00CF1E9D">
        <w:rPr>
          <w:rFonts w:ascii="微軟正黑體" w:eastAsia="微軟正黑體" w:hAnsi="微軟正黑體" w:hint="eastAsia"/>
          <w:sz w:val="20"/>
          <w:szCs w:val="20"/>
        </w:rPr>
        <w:t>不得以該服務暫停為由，向</w:t>
      </w:r>
      <w:r>
        <w:rPr>
          <w:rFonts w:ascii="微軟正黑體" w:eastAsia="微軟正黑體" w:hAnsi="微軟正黑體" w:hint="eastAsia"/>
          <w:sz w:val="20"/>
          <w:szCs w:val="20"/>
        </w:rPr>
        <w:t>本公司</w:t>
      </w:r>
      <w:r w:rsidR="00446F54" w:rsidRPr="00CF1E9D">
        <w:rPr>
          <w:rFonts w:ascii="微軟正黑體" w:eastAsia="微軟正黑體" w:hAnsi="微軟正黑體" w:hint="eastAsia"/>
          <w:sz w:val="20"/>
          <w:szCs w:val="20"/>
        </w:rPr>
        <w:t>請求返還費用或請求損害賠償。</w:t>
      </w:r>
    </w:p>
    <w:p w14:paraId="31F559D6" w14:textId="5F0AD936" w:rsidR="00446F54" w:rsidRPr="00CF1E9D" w:rsidRDefault="00446F5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於下列情形，</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得不事先通知，於一定期間內暫停</w:t>
      </w:r>
      <w:r w:rsidR="00DE1849" w:rsidRPr="00CF1E9D">
        <w:rPr>
          <w:rFonts w:ascii="微軟正黑體" w:eastAsia="微軟正黑體" w:hAnsi="微軟正黑體" w:hint="eastAsia"/>
          <w:sz w:val="20"/>
          <w:szCs w:val="20"/>
        </w:rPr>
        <w:t>本平台</w:t>
      </w:r>
      <w:r w:rsidR="00564F2A" w:rsidRPr="00CF1E9D">
        <w:rPr>
          <w:rFonts w:ascii="微軟正黑體" w:eastAsia="微軟正黑體" w:hAnsi="微軟正黑體" w:hint="eastAsia"/>
          <w:sz w:val="20"/>
          <w:szCs w:val="20"/>
        </w:rPr>
        <w:t>之一部或全部之服務。</w:t>
      </w:r>
      <w:r w:rsidR="00DE1849" w:rsidRPr="00CF1E9D">
        <w:rPr>
          <w:rFonts w:ascii="微軟正黑體" w:eastAsia="微軟正黑體" w:hAnsi="微軟正黑體" w:hint="eastAsia"/>
          <w:sz w:val="20"/>
          <w:szCs w:val="20"/>
        </w:rPr>
        <w:t>會員</w:t>
      </w:r>
      <w:r w:rsidR="00564F2A" w:rsidRPr="00CF1E9D">
        <w:rPr>
          <w:rFonts w:ascii="微軟正黑體" w:eastAsia="微軟正黑體" w:hAnsi="微軟正黑體" w:hint="eastAsia"/>
          <w:sz w:val="20"/>
          <w:szCs w:val="20"/>
        </w:rPr>
        <w:t>不得以該服務暫停為由，向</w:t>
      </w:r>
      <w:r w:rsidR="00253F64">
        <w:rPr>
          <w:rFonts w:ascii="微軟正黑體" w:eastAsia="微軟正黑體" w:hAnsi="微軟正黑體" w:hint="eastAsia"/>
          <w:sz w:val="20"/>
          <w:szCs w:val="20"/>
        </w:rPr>
        <w:t>本公司</w:t>
      </w:r>
      <w:r w:rsidR="00564F2A" w:rsidRPr="00CF1E9D">
        <w:rPr>
          <w:rFonts w:ascii="微軟正黑體" w:eastAsia="微軟正黑體" w:hAnsi="微軟正黑體" w:hint="eastAsia"/>
          <w:sz w:val="20"/>
          <w:szCs w:val="20"/>
        </w:rPr>
        <w:t>請求返還費用或請求損害賠償責任。</w:t>
      </w:r>
    </w:p>
    <w:p w14:paraId="7734C664" w14:textId="77777777" w:rsidR="00DE1849" w:rsidRPr="00CF1E9D" w:rsidRDefault="00564F2A" w:rsidP="00CF1E9D">
      <w:pPr>
        <w:pStyle w:val="af"/>
        <w:widowControl w:val="0"/>
        <w:numPr>
          <w:ilvl w:val="2"/>
          <w:numId w:val="15"/>
        </w:numPr>
        <w:snapToGrid w:val="0"/>
        <w:spacing w:before="0" w:after="0" w:line="240" w:lineRule="auto"/>
        <w:ind w:leftChars="0" w:left="1843" w:hanging="709"/>
        <w:rPr>
          <w:rFonts w:ascii="微軟正黑體" w:eastAsia="微軟正黑體" w:hAnsi="微軟正黑體"/>
          <w:sz w:val="20"/>
          <w:szCs w:val="20"/>
        </w:rPr>
      </w:pPr>
      <w:r w:rsidRPr="00CF1E9D">
        <w:rPr>
          <w:rFonts w:ascii="微軟正黑體" w:eastAsia="微軟正黑體" w:hAnsi="微軟正黑體"/>
          <w:sz w:val="20"/>
          <w:szCs w:val="20"/>
        </w:rPr>
        <w:t>因電腦系統、網路設備，或電信業者機房線路等發生事故、故障而停止；</w:t>
      </w:r>
    </w:p>
    <w:p w14:paraId="14D43C88" w14:textId="6E7EBE13" w:rsidR="00564F2A" w:rsidRPr="00CF1E9D" w:rsidRDefault="00A208AB" w:rsidP="00CF1E9D">
      <w:pPr>
        <w:pStyle w:val="af"/>
        <w:widowControl w:val="0"/>
        <w:numPr>
          <w:ilvl w:val="2"/>
          <w:numId w:val="15"/>
        </w:numPr>
        <w:snapToGrid w:val="0"/>
        <w:spacing w:before="0" w:after="0" w:line="240" w:lineRule="auto"/>
        <w:ind w:leftChars="0" w:left="1843" w:hanging="709"/>
        <w:rPr>
          <w:rFonts w:ascii="微軟正黑體" w:eastAsia="微軟正黑體" w:hAnsi="微軟正黑體"/>
          <w:sz w:val="20"/>
          <w:szCs w:val="20"/>
        </w:rPr>
      </w:pPr>
      <w:r w:rsidRPr="00CF1E9D">
        <w:rPr>
          <w:rFonts w:ascii="微軟正黑體" w:eastAsia="微軟正黑體" w:hAnsi="微軟正黑體"/>
          <w:sz w:val="20"/>
          <w:szCs w:val="20"/>
        </w:rPr>
        <w:t>因</w:t>
      </w:r>
      <w:r w:rsidRPr="00CF1E9D">
        <w:rPr>
          <w:rFonts w:ascii="微軟正黑體" w:eastAsia="微軟正黑體" w:hAnsi="微軟正黑體" w:hint="eastAsia"/>
          <w:sz w:val="20"/>
          <w:szCs w:val="20"/>
        </w:rPr>
        <w:t>天災、停電、第三人之行為等</w:t>
      </w:r>
      <w:r w:rsidRPr="00CF1E9D">
        <w:rPr>
          <w:rFonts w:ascii="微軟正黑體" w:eastAsia="微軟正黑體" w:hAnsi="微軟正黑體"/>
          <w:sz w:val="20"/>
          <w:szCs w:val="20"/>
        </w:rPr>
        <w:t>其他不可抗力或不得歸責於</w:t>
      </w:r>
      <w:r w:rsidR="00253F64">
        <w:rPr>
          <w:rFonts w:ascii="微軟正黑體" w:eastAsia="微軟正黑體" w:hAnsi="微軟正黑體" w:hint="eastAsia"/>
          <w:sz w:val="20"/>
          <w:szCs w:val="20"/>
        </w:rPr>
        <w:t>本公司</w:t>
      </w:r>
      <w:r w:rsidRPr="00CF1E9D">
        <w:rPr>
          <w:rFonts w:ascii="微軟正黑體" w:eastAsia="微軟正黑體" w:hAnsi="微軟正黑體"/>
          <w:sz w:val="20"/>
          <w:szCs w:val="20"/>
        </w:rPr>
        <w:t>之事由所導致之服務暫停。</w:t>
      </w:r>
    </w:p>
    <w:p w14:paraId="75C237D0" w14:textId="54B775A8" w:rsidR="00CF1E9D" w:rsidRDefault="00FD5021"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proofErr w:type="gramStart"/>
      <w:r>
        <w:rPr>
          <w:rFonts w:ascii="微軟正黑體" w:eastAsia="微軟正黑體" w:hAnsi="微軟正黑體" w:hint="eastAsia"/>
          <w:b/>
          <w:color w:val="000000"/>
          <w:sz w:val="20"/>
          <w:szCs w:val="20"/>
        </w:rPr>
        <w:t>土星碳權憑證</w:t>
      </w:r>
      <w:proofErr w:type="gramEnd"/>
      <w:r>
        <w:rPr>
          <w:rFonts w:ascii="微軟正黑體" w:eastAsia="微軟正黑體" w:hAnsi="微軟正黑體" w:hint="eastAsia"/>
          <w:b/>
          <w:color w:val="000000"/>
          <w:sz w:val="20"/>
          <w:szCs w:val="20"/>
        </w:rPr>
        <w:t>與價金</w:t>
      </w:r>
    </w:p>
    <w:p w14:paraId="1BE9BFFB" w14:textId="74D312BC" w:rsidR="00CF1E9D" w:rsidRDefault="00253F64" w:rsidP="00CF1E9D">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bCs/>
          <w:color w:val="000000"/>
          <w:sz w:val="20"/>
          <w:szCs w:val="20"/>
        </w:rPr>
      </w:pPr>
      <w:r>
        <w:rPr>
          <w:rFonts w:ascii="微軟正黑體" w:eastAsia="微軟正黑體" w:hAnsi="微軟正黑體" w:hint="eastAsia"/>
          <w:bCs/>
          <w:color w:val="000000"/>
          <w:sz w:val="20"/>
          <w:szCs w:val="20"/>
        </w:rPr>
        <w:t>本公司於</w:t>
      </w:r>
      <w:r w:rsidR="00CF1E9D" w:rsidRPr="00CF1E9D">
        <w:rPr>
          <w:rFonts w:ascii="微軟正黑體" w:eastAsia="微軟正黑體" w:hAnsi="微軟正黑體" w:hint="eastAsia"/>
          <w:bCs/>
          <w:color w:val="000000"/>
          <w:sz w:val="20"/>
          <w:szCs w:val="20"/>
        </w:rPr>
        <w:t>本</w:t>
      </w:r>
      <w:r w:rsidR="00CF1E9D">
        <w:rPr>
          <w:rFonts w:ascii="微軟正黑體" w:eastAsia="微軟正黑體" w:hAnsi="微軟正黑體" w:hint="eastAsia"/>
          <w:bCs/>
          <w:color w:val="000000"/>
          <w:sz w:val="20"/>
          <w:szCs w:val="20"/>
        </w:rPr>
        <w:t>平台所販售之</w:t>
      </w:r>
      <w:proofErr w:type="gramStart"/>
      <w:r w:rsidR="00CF1E9D">
        <w:rPr>
          <w:rFonts w:ascii="微軟正黑體" w:eastAsia="微軟正黑體" w:hAnsi="微軟正黑體" w:hint="eastAsia"/>
          <w:bCs/>
          <w:color w:val="000000"/>
          <w:sz w:val="20"/>
          <w:szCs w:val="20"/>
        </w:rPr>
        <w:t>土星碳權憑證</w:t>
      </w:r>
      <w:proofErr w:type="gramEnd"/>
      <w:r w:rsidR="00CF1E9D">
        <w:rPr>
          <w:rFonts w:ascii="微軟正黑體" w:eastAsia="微軟正黑體" w:hAnsi="微軟正黑體" w:hint="eastAsia"/>
          <w:bCs/>
          <w:color w:val="000000"/>
          <w:sz w:val="20"/>
          <w:szCs w:val="20"/>
        </w:rPr>
        <w:t>，係屬非以有型媒介提供之數位憑證，並無消費者保護法有關鑑賞期規定之適用。</w:t>
      </w:r>
    </w:p>
    <w:p w14:paraId="19A59CE4" w14:textId="1F6F40D5" w:rsidR="00CF1E9D" w:rsidRDefault="00C217CD" w:rsidP="00CF1E9D">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bCs/>
          <w:color w:val="000000"/>
          <w:sz w:val="20"/>
          <w:szCs w:val="20"/>
        </w:rPr>
      </w:pPr>
      <w:r>
        <w:rPr>
          <w:rFonts w:ascii="微軟正黑體" w:eastAsia="微軟正黑體" w:hAnsi="微軟正黑體" w:hint="eastAsia"/>
          <w:bCs/>
          <w:color w:val="000000"/>
          <w:sz w:val="20"/>
          <w:szCs w:val="20"/>
        </w:rPr>
        <w:t>會員</w:t>
      </w:r>
      <w:r w:rsidR="008B6011">
        <w:rPr>
          <w:rFonts w:ascii="微軟正黑體" w:eastAsia="微軟正黑體" w:hAnsi="微軟正黑體" w:hint="eastAsia"/>
          <w:bCs/>
          <w:color w:val="000000"/>
          <w:sz w:val="20"/>
          <w:szCs w:val="20"/>
        </w:rPr>
        <w:t>得於本平台所列各專案提出申購，其價格</w:t>
      </w:r>
      <w:r w:rsidR="00253F64">
        <w:rPr>
          <w:rFonts w:ascii="微軟正黑體" w:eastAsia="微軟正黑體" w:hAnsi="微軟正黑體" w:hint="eastAsia"/>
          <w:bCs/>
          <w:color w:val="000000"/>
          <w:sz w:val="20"/>
          <w:szCs w:val="20"/>
        </w:rPr>
        <w:t>與數量依本公司於本平台</w:t>
      </w:r>
      <w:r w:rsidR="00CF1E9D">
        <w:rPr>
          <w:rFonts w:ascii="微軟正黑體" w:eastAsia="微軟正黑體" w:hAnsi="微軟正黑體" w:hint="eastAsia"/>
          <w:bCs/>
          <w:color w:val="000000"/>
          <w:sz w:val="20"/>
          <w:szCs w:val="20"/>
        </w:rPr>
        <w:t>公告</w:t>
      </w:r>
      <w:r w:rsidR="00253F64">
        <w:rPr>
          <w:rFonts w:ascii="微軟正黑體" w:eastAsia="微軟正黑體" w:hAnsi="微軟正黑體" w:hint="eastAsia"/>
          <w:bCs/>
          <w:color w:val="000000"/>
          <w:sz w:val="20"/>
          <w:szCs w:val="20"/>
        </w:rPr>
        <w:t>內容</w:t>
      </w:r>
      <w:r w:rsidR="00CF1E9D">
        <w:rPr>
          <w:rFonts w:ascii="微軟正黑體" w:eastAsia="微軟正黑體" w:hAnsi="微軟正黑體" w:hint="eastAsia"/>
          <w:bCs/>
          <w:color w:val="000000"/>
          <w:sz w:val="20"/>
          <w:szCs w:val="20"/>
        </w:rPr>
        <w:t>為</w:t>
      </w:r>
      <w:proofErr w:type="gramStart"/>
      <w:r w:rsidR="00CF1E9D">
        <w:rPr>
          <w:rFonts w:ascii="微軟正黑體" w:eastAsia="微軟正黑體" w:hAnsi="微軟正黑體" w:hint="eastAsia"/>
          <w:bCs/>
          <w:color w:val="000000"/>
          <w:sz w:val="20"/>
          <w:szCs w:val="20"/>
        </w:rPr>
        <w:t>準</w:t>
      </w:r>
      <w:proofErr w:type="gramEnd"/>
      <w:r w:rsidR="00CF1E9D">
        <w:rPr>
          <w:rFonts w:ascii="微軟正黑體" w:eastAsia="微軟正黑體" w:hAnsi="微軟正黑體" w:hint="eastAsia"/>
          <w:bCs/>
          <w:color w:val="000000"/>
          <w:sz w:val="20"/>
          <w:szCs w:val="20"/>
        </w:rPr>
        <w:t>。</w:t>
      </w:r>
    </w:p>
    <w:p w14:paraId="4BBB692B" w14:textId="6ABF9294" w:rsidR="004D3C43" w:rsidRDefault="003033CE" w:rsidP="00C217CD">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bCs/>
          <w:color w:val="000000"/>
          <w:sz w:val="20"/>
          <w:szCs w:val="20"/>
        </w:rPr>
      </w:pPr>
      <w:r>
        <w:rPr>
          <w:rFonts w:ascii="微軟正黑體" w:eastAsia="微軟正黑體" w:hAnsi="微軟正黑體" w:hint="eastAsia"/>
          <w:bCs/>
          <w:color w:val="000000"/>
          <w:sz w:val="20"/>
          <w:szCs w:val="20"/>
        </w:rPr>
        <w:lastRenderedPageBreak/>
        <w:t>會員</w:t>
      </w:r>
      <w:r w:rsidR="00CF1E9D">
        <w:rPr>
          <w:rFonts w:ascii="微軟正黑體" w:eastAsia="微軟正黑體" w:hAnsi="微軟正黑體" w:hint="eastAsia"/>
          <w:bCs/>
          <w:color w:val="000000"/>
          <w:sz w:val="20"/>
          <w:szCs w:val="20"/>
        </w:rPr>
        <w:t>了解並同意，各標的物之資訊、編號、價金、稅額計算與扣除</w:t>
      </w:r>
      <w:r w:rsidR="00AF4785">
        <w:rPr>
          <w:rFonts w:ascii="微軟正黑體" w:eastAsia="微軟正黑體" w:hAnsi="微軟正黑體" w:hint="eastAsia"/>
          <w:bCs/>
          <w:color w:val="000000"/>
          <w:sz w:val="20"/>
          <w:szCs w:val="20"/>
        </w:rPr>
        <w:t>交易手續費</w:t>
      </w:r>
      <w:r w:rsidR="00CF1E9D">
        <w:rPr>
          <w:rFonts w:ascii="微軟正黑體" w:eastAsia="微軟正黑體" w:hAnsi="微軟正黑體" w:hint="eastAsia"/>
          <w:bCs/>
          <w:color w:val="000000"/>
          <w:sz w:val="20"/>
          <w:szCs w:val="20"/>
        </w:rPr>
        <w:t>之資訊，詳如使用者於本平台頁面所選擇之專案所示。</w:t>
      </w:r>
    </w:p>
    <w:p w14:paraId="23EE75B8" w14:textId="5EA43BCB" w:rsidR="00943FF1" w:rsidRPr="00943FF1" w:rsidRDefault="00943FF1" w:rsidP="00943FF1">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bCs/>
          <w:color w:val="000000"/>
          <w:sz w:val="20"/>
          <w:szCs w:val="20"/>
        </w:rPr>
      </w:pPr>
      <w:r>
        <w:rPr>
          <w:rFonts w:ascii="微軟正黑體" w:eastAsia="微軟正黑體" w:hAnsi="微軟正黑體" w:hint="eastAsia"/>
          <w:bCs/>
          <w:color w:val="000000"/>
          <w:sz w:val="20"/>
          <w:szCs w:val="20"/>
        </w:rPr>
        <w:t>如會員欲下載附有本公司電子簽章之</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或委由本公司發行附有本公司</w:t>
      </w:r>
      <w:proofErr w:type="gramStart"/>
      <w:r>
        <w:rPr>
          <w:rFonts w:ascii="微軟正黑體" w:eastAsia="微軟正黑體" w:hAnsi="微軟正黑體" w:hint="eastAsia"/>
          <w:bCs/>
          <w:color w:val="000000"/>
          <w:sz w:val="20"/>
          <w:szCs w:val="20"/>
        </w:rPr>
        <w:t>簽章之紙本土星碳權憑證</w:t>
      </w:r>
      <w:proofErr w:type="gramEnd"/>
      <w:r>
        <w:rPr>
          <w:rFonts w:ascii="微軟正黑體" w:eastAsia="微軟正黑體" w:hAnsi="微軟正黑體" w:hint="eastAsia"/>
          <w:bCs/>
          <w:color w:val="000000"/>
          <w:sz w:val="20"/>
          <w:szCs w:val="20"/>
        </w:rPr>
        <w:t>，應繳納新台幣1500元整。</w:t>
      </w:r>
      <w:ins w:id="39" w:author="Dan Yang" w:date="2023-08-14T10:34:00Z">
        <w:del w:id="40" w:author="queenie.lai0225@gmail.com" w:date="2023-09-01T09:13:00Z">
          <w:r w:rsidR="00F77D12" w:rsidDel="003125A2">
            <w:rPr>
              <w:rFonts w:ascii="微軟正黑體" w:eastAsia="微軟正黑體" w:hAnsi="微軟正黑體" w:hint="eastAsia"/>
              <w:bCs/>
              <w:color w:val="000000"/>
              <w:sz w:val="20"/>
              <w:szCs w:val="20"/>
            </w:rPr>
            <w:delText>[ZYNo</w:delText>
          </w:r>
          <w:r w:rsidR="00F77D12" w:rsidDel="003125A2">
            <w:rPr>
              <w:rFonts w:ascii="微軟正黑體" w:eastAsia="微軟正黑體" w:hAnsi="微軟正黑體"/>
              <w:bCs/>
              <w:color w:val="000000"/>
              <w:sz w:val="20"/>
              <w:szCs w:val="20"/>
            </w:rPr>
            <w:delText>te: 再請確認土星碳權憑證簽章紙本的價格。</w:delText>
          </w:r>
          <w:r w:rsidR="00F77D12" w:rsidDel="003125A2">
            <w:rPr>
              <w:rFonts w:ascii="微軟正黑體" w:eastAsia="微軟正黑體" w:hAnsi="微軟正黑體" w:hint="eastAsia"/>
              <w:bCs/>
              <w:color w:val="000000"/>
              <w:sz w:val="20"/>
              <w:szCs w:val="20"/>
            </w:rPr>
            <w:delText>]</w:delText>
          </w:r>
        </w:del>
      </w:ins>
    </w:p>
    <w:p w14:paraId="06C9C892" w14:textId="5ABBAF35" w:rsidR="00C217CD" w:rsidRDefault="00AF4785"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sidRPr="00DB3550">
        <w:rPr>
          <w:rFonts w:ascii="微軟正黑體" w:eastAsia="微軟正黑體" w:hAnsi="微軟正黑體" w:hint="eastAsia"/>
          <w:b/>
          <w:color w:val="000000"/>
          <w:sz w:val="20"/>
          <w:szCs w:val="20"/>
        </w:rPr>
        <w:t>交易手續費</w:t>
      </w:r>
      <w:r w:rsidR="00253F64">
        <w:rPr>
          <w:rFonts w:ascii="微軟正黑體" w:eastAsia="微軟正黑體" w:hAnsi="微軟正黑體" w:hint="eastAsia"/>
          <w:b/>
          <w:color w:val="000000"/>
          <w:sz w:val="20"/>
          <w:szCs w:val="20"/>
        </w:rPr>
        <w:t>、</w:t>
      </w:r>
      <w:r w:rsidR="00ED11E7">
        <w:rPr>
          <w:rFonts w:ascii="微軟正黑體" w:eastAsia="微軟正黑體" w:hAnsi="微軟正黑體" w:hint="eastAsia"/>
          <w:b/>
          <w:color w:val="000000"/>
          <w:sz w:val="20"/>
          <w:szCs w:val="20"/>
        </w:rPr>
        <w:t>會員等級與相關權益</w:t>
      </w:r>
      <w:r w:rsidR="005762AA">
        <w:rPr>
          <w:rFonts w:ascii="微軟正黑體" w:eastAsia="微軟正黑體" w:hAnsi="微軟正黑體" w:hint="eastAsia"/>
          <w:b/>
          <w:color w:val="000000"/>
          <w:sz w:val="20"/>
          <w:szCs w:val="20"/>
        </w:rPr>
        <w:t xml:space="preserve"> </w:t>
      </w:r>
    </w:p>
    <w:p w14:paraId="64E67B2B" w14:textId="453D5DF6" w:rsidR="00C217CD" w:rsidRDefault="00D63150" w:rsidP="00C217CD">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bCs/>
          <w:color w:val="000000"/>
          <w:sz w:val="20"/>
          <w:szCs w:val="20"/>
        </w:rPr>
      </w:pPr>
      <w:r>
        <w:rPr>
          <w:rFonts w:ascii="微軟正黑體" w:eastAsia="微軟正黑體" w:hAnsi="微軟正黑體" w:hint="eastAsia"/>
          <w:bCs/>
          <w:color w:val="000000"/>
          <w:sz w:val="20"/>
          <w:szCs w:val="20"/>
        </w:rPr>
        <w:t>會員</w:t>
      </w:r>
      <w:r w:rsidR="00C217CD">
        <w:rPr>
          <w:rFonts w:ascii="微軟正黑體" w:eastAsia="微軟正黑體" w:hAnsi="微軟正黑體" w:hint="eastAsia"/>
          <w:bCs/>
          <w:color w:val="000000"/>
          <w:sz w:val="20"/>
          <w:szCs w:val="20"/>
        </w:rPr>
        <w:t>同意，當使用</w:t>
      </w:r>
      <w:r w:rsidR="00253F64">
        <w:rPr>
          <w:rFonts w:ascii="微軟正黑體" w:eastAsia="微軟正黑體" w:hAnsi="微軟正黑體" w:hint="eastAsia"/>
          <w:bCs/>
          <w:color w:val="000000"/>
          <w:sz w:val="20"/>
          <w:szCs w:val="20"/>
        </w:rPr>
        <w:t>本</w:t>
      </w:r>
      <w:r w:rsidR="00C217CD">
        <w:rPr>
          <w:rFonts w:ascii="微軟正黑體" w:eastAsia="微軟正黑體" w:hAnsi="微軟正黑體" w:hint="eastAsia"/>
          <w:bCs/>
          <w:color w:val="000000"/>
          <w:sz w:val="20"/>
          <w:szCs w:val="20"/>
        </w:rPr>
        <w:t>服務時，除應繳納註冊費用外，亦應繳納</w:t>
      </w:r>
      <w:r w:rsidR="00ED11E7">
        <w:rPr>
          <w:rFonts w:ascii="微軟正黑體" w:eastAsia="微軟正黑體" w:hAnsi="微軟正黑體" w:hint="eastAsia"/>
          <w:bCs/>
          <w:color w:val="000000"/>
          <w:sz w:val="20"/>
          <w:szCs w:val="20"/>
        </w:rPr>
        <w:t>平台費用，包括</w:t>
      </w:r>
      <w:r w:rsidR="00C217CD">
        <w:rPr>
          <w:rFonts w:ascii="微軟正黑體" w:eastAsia="微軟正黑體" w:hAnsi="微軟正黑體" w:hint="eastAsia"/>
          <w:bCs/>
          <w:color w:val="000000"/>
          <w:sz w:val="20"/>
          <w:szCs w:val="20"/>
        </w:rPr>
        <w:t>年續會費</w:t>
      </w:r>
      <w:r w:rsidR="00ED11E7">
        <w:rPr>
          <w:rFonts w:ascii="微軟正黑體" w:eastAsia="微軟正黑體" w:hAnsi="微軟正黑體" w:hint="eastAsia"/>
          <w:bCs/>
          <w:color w:val="000000"/>
          <w:sz w:val="20"/>
          <w:szCs w:val="20"/>
        </w:rPr>
        <w:t>及</w:t>
      </w:r>
      <w:proofErr w:type="gramStart"/>
      <w:r w:rsidR="00ED11E7">
        <w:rPr>
          <w:rFonts w:ascii="微軟正黑體" w:eastAsia="微軟正黑體" w:hAnsi="微軟正黑體" w:hint="eastAsia"/>
          <w:bCs/>
          <w:color w:val="000000"/>
          <w:sz w:val="20"/>
          <w:szCs w:val="20"/>
        </w:rPr>
        <w:t>土星碳權憑證</w:t>
      </w:r>
      <w:proofErr w:type="gramEnd"/>
      <w:r w:rsidR="00ED11E7">
        <w:rPr>
          <w:rFonts w:ascii="微軟正黑體" w:eastAsia="微軟正黑體" w:hAnsi="微軟正黑體" w:hint="eastAsia"/>
          <w:bCs/>
          <w:color w:val="000000"/>
          <w:sz w:val="20"/>
          <w:szCs w:val="20"/>
        </w:rPr>
        <w:t>交易手續費等</w:t>
      </w:r>
      <w:r w:rsidR="002E6293">
        <w:rPr>
          <w:rFonts w:ascii="微軟正黑體" w:eastAsia="微軟正黑體" w:hAnsi="微軟正黑體" w:hint="eastAsia"/>
          <w:bCs/>
          <w:color w:val="000000"/>
          <w:sz w:val="20"/>
          <w:szCs w:val="20"/>
        </w:rPr>
        <w:t>。</w:t>
      </w:r>
    </w:p>
    <w:p w14:paraId="71EF7D03" w14:textId="1C71AC51" w:rsidR="002E6293" w:rsidRDefault="00D63150" w:rsidP="00C217CD">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bCs/>
          <w:color w:val="000000"/>
          <w:sz w:val="20"/>
          <w:szCs w:val="20"/>
        </w:rPr>
      </w:pPr>
      <w:r>
        <w:rPr>
          <w:rFonts w:ascii="微軟正黑體" w:eastAsia="微軟正黑體" w:hAnsi="微軟正黑體" w:hint="eastAsia"/>
          <w:bCs/>
          <w:color w:val="000000"/>
          <w:sz w:val="20"/>
          <w:szCs w:val="20"/>
        </w:rPr>
        <w:t>會員</w:t>
      </w:r>
      <w:r w:rsidR="002E6293">
        <w:rPr>
          <w:rFonts w:ascii="微軟正黑體" w:eastAsia="微軟正黑體" w:hAnsi="微軟正黑體" w:hint="eastAsia"/>
          <w:bCs/>
          <w:color w:val="000000"/>
          <w:sz w:val="20"/>
          <w:szCs w:val="20"/>
        </w:rPr>
        <w:t>得因推薦他人加入會員、購買</w:t>
      </w:r>
      <w:del w:id="41" w:author="mimi@merdury.com" w:date="2023-08-11T15:52:00Z">
        <w:r w:rsidR="002E6293" w:rsidDel="00C94926">
          <w:rPr>
            <w:rFonts w:ascii="微軟正黑體" w:eastAsia="微軟正黑體" w:hAnsi="微軟正黑體" w:hint="eastAsia"/>
            <w:bCs/>
            <w:color w:val="000000"/>
            <w:sz w:val="20"/>
            <w:szCs w:val="20"/>
          </w:rPr>
          <w:delText>專案</w:delText>
        </w:r>
      </w:del>
      <w:r w:rsidR="002E6293">
        <w:rPr>
          <w:rFonts w:ascii="微軟正黑體" w:eastAsia="微軟正黑體" w:hAnsi="微軟正黑體" w:hint="eastAsia"/>
          <w:bCs/>
          <w:color w:val="000000"/>
          <w:sz w:val="20"/>
          <w:szCs w:val="20"/>
        </w:rPr>
        <w:t>訂單或依</w:t>
      </w:r>
      <w:del w:id="42" w:author="mimi@merdury.com" w:date="2023-08-11T15:52:00Z">
        <w:r w:rsidR="002E6293" w:rsidDel="00C94926">
          <w:rPr>
            <w:rFonts w:ascii="微軟正黑體" w:eastAsia="微軟正黑體" w:hAnsi="微軟正黑體" w:hint="eastAsia"/>
            <w:bCs/>
            <w:color w:val="000000"/>
            <w:sz w:val="20"/>
            <w:szCs w:val="20"/>
          </w:rPr>
          <w:delText>專案</w:delText>
        </w:r>
      </w:del>
      <w:ins w:id="43" w:author="mimi@merdury.com" w:date="2023-08-11T15:52:00Z">
        <w:r w:rsidR="00C94926">
          <w:rPr>
            <w:rFonts w:ascii="微軟正黑體" w:eastAsia="微軟正黑體" w:hAnsi="微軟正黑體" w:hint="eastAsia"/>
            <w:bCs/>
            <w:color w:val="000000"/>
            <w:sz w:val="20"/>
            <w:szCs w:val="20"/>
          </w:rPr>
          <w:t>訂單</w:t>
        </w:r>
      </w:ins>
      <w:r w:rsidR="002E6293">
        <w:rPr>
          <w:rFonts w:ascii="微軟正黑體" w:eastAsia="微軟正黑體" w:hAnsi="微軟正黑體" w:hint="eastAsia"/>
          <w:bCs/>
          <w:color w:val="000000"/>
          <w:sz w:val="20"/>
          <w:szCs w:val="20"/>
        </w:rPr>
        <w:t>其他條件內容獲得積分，該積分得作為升級條件之用，</w:t>
      </w:r>
      <w:r>
        <w:rPr>
          <w:rFonts w:ascii="微軟正黑體" w:eastAsia="微軟正黑體" w:hAnsi="微軟正黑體" w:hint="eastAsia"/>
          <w:bCs/>
          <w:color w:val="000000"/>
          <w:sz w:val="20"/>
          <w:szCs w:val="20"/>
        </w:rPr>
        <w:t>惟具體</w:t>
      </w:r>
      <w:r w:rsidR="002E6293">
        <w:rPr>
          <w:rFonts w:ascii="微軟正黑體" w:eastAsia="微軟正黑體" w:hAnsi="微軟正黑體" w:hint="eastAsia"/>
          <w:bCs/>
          <w:color w:val="000000"/>
          <w:sz w:val="20"/>
          <w:szCs w:val="20"/>
        </w:rPr>
        <w:t>詳細會員等級</w:t>
      </w:r>
      <w:r>
        <w:rPr>
          <w:rFonts w:ascii="微軟正黑體" w:eastAsia="微軟正黑體" w:hAnsi="微軟正黑體" w:hint="eastAsia"/>
          <w:bCs/>
          <w:color w:val="000000"/>
          <w:sz w:val="20"/>
          <w:szCs w:val="20"/>
        </w:rPr>
        <w:t>、</w:t>
      </w:r>
      <w:r w:rsidR="00AF4785">
        <w:rPr>
          <w:rFonts w:ascii="微軟正黑體" w:eastAsia="微軟正黑體" w:hAnsi="微軟正黑體" w:hint="eastAsia"/>
          <w:bCs/>
          <w:color w:val="000000"/>
          <w:sz w:val="20"/>
          <w:szCs w:val="20"/>
        </w:rPr>
        <w:t>交易手續費</w:t>
      </w:r>
      <w:r w:rsidR="002E6293">
        <w:rPr>
          <w:rFonts w:ascii="微軟正黑體" w:eastAsia="微軟正黑體" w:hAnsi="微軟正黑體" w:hint="eastAsia"/>
          <w:bCs/>
          <w:color w:val="000000"/>
          <w:sz w:val="20"/>
          <w:szCs w:val="20"/>
        </w:rPr>
        <w:t>及相關權益，</w:t>
      </w:r>
      <w:r>
        <w:rPr>
          <w:rFonts w:ascii="微軟正黑體" w:eastAsia="微軟正黑體" w:hAnsi="微軟正黑體" w:hint="eastAsia"/>
          <w:bCs/>
          <w:color w:val="000000"/>
          <w:sz w:val="20"/>
          <w:szCs w:val="20"/>
        </w:rPr>
        <w:t>應以</w:t>
      </w:r>
      <w:r w:rsidR="002E6293">
        <w:rPr>
          <w:rFonts w:ascii="微軟正黑體" w:eastAsia="微軟正黑體" w:hAnsi="微軟正黑體" w:hint="eastAsia"/>
          <w:bCs/>
          <w:color w:val="000000"/>
          <w:sz w:val="20"/>
          <w:szCs w:val="20"/>
        </w:rPr>
        <w:t>本平台頁面</w:t>
      </w:r>
      <w:del w:id="44" w:author="queenie.lai0225@gmail.com" w:date="2023-09-01T09:13:00Z">
        <w:r w:rsidR="002E6293" w:rsidDel="003125A2">
          <w:rPr>
            <w:rFonts w:ascii="微軟正黑體" w:eastAsia="微軟正黑體" w:hAnsi="微軟正黑體" w:hint="eastAsia"/>
            <w:bCs/>
            <w:color w:val="000000"/>
            <w:sz w:val="20"/>
            <w:szCs w:val="20"/>
          </w:rPr>
          <w:delText>：</w:delText>
        </w:r>
        <w:r w:rsidR="002E6293" w:rsidDel="003125A2">
          <w:rPr>
            <w:rFonts w:ascii="微軟正黑體" w:eastAsia="微軟正黑體" w:hAnsi="微軟正黑體"/>
            <w:bCs/>
            <w:color w:val="000000"/>
            <w:sz w:val="20"/>
            <w:szCs w:val="20"/>
          </w:rPr>
          <w:delText>[</w:delText>
        </w:r>
        <w:r w:rsidR="002E6293" w:rsidRPr="002E6293" w:rsidDel="003125A2">
          <w:rPr>
            <w:rFonts w:ascii="微軟正黑體" w:eastAsia="微軟正黑體" w:hAnsi="微軟正黑體"/>
            <w:bCs/>
            <w:color w:val="000000"/>
            <w:sz w:val="20"/>
            <w:szCs w:val="20"/>
            <w:highlight w:val="yellow"/>
          </w:rPr>
          <w:delText>*</w:delText>
        </w:r>
        <w:r w:rsidR="00635109" w:rsidDel="003125A2">
          <w:rPr>
            <w:rFonts w:ascii="微軟正黑體" w:eastAsia="微軟正黑體" w:hAnsi="微軟正黑體" w:hint="eastAsia"/>
            <w:bCs/>
            <w:color w:val="000000"/>
            <w:sz w:val="20"/>
            <w:szCs w:val="20"/>
            <w:highlight w:val="yellow"/>
          </w:rPr>
          <w:delText>請輸入會員等級與費用簡介網址</w:delText>
        </w:r>
        <w:r w:rsidR="002E6293" w:rsidDel="003125A2">
          <w:rPr>
            <w:rFonts w:ascii="微軟正黑體" w:eastAsia="微軟正黑體" w:hAnsi="微軟正黑體"/>
            <w:bCs/>
            <w:color w:val="000000"/>
            <w:sz w:val="20"/>
            <w:szCs w:val="20"/>
          </w:rPr>
          <w:delText>]</w:delText>
        </w:r>
      </w:del>
      <w:r>
        <w:rPr>
          <w:rFonts w:ascii="微軟正黑體" w:eastAsia="微軟正黑體" w:hAnsi="微軟正黑體" w:hint="eastAsia"/>
          <w:bCs/>
          <w:color w:val="000000"/>
          <w:sz w:val="20"/>
          <w:szCs w:val="20"/>
        </w:rPr>
        <w:t>為主。</w:t>
      </w:r>
    </w:p>
    <w:p w14:paraId="0EC3222E" w14:textId="1B10EDC7" w:rsidR="001473B9" w:rsidRPr="00CB7715" w:rsidRDefault="00F14FE9" w:rsidP="00CB7715">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bCs/>
          <w:color w:val="000000"/>
          <w:sz w:val="20"/>
          <w:szCs w:val="20"/>
        </w:rPr>
      </w:pPr>
      <w:r>
        <w:rPr>
          <w:rFonts w:ascii="微軟正黑體" w:eastAsia="微軟正黑體" w:hAnsi="微軟正黑體" w:hint="eastAsia"/>
          <w:bCs/>
          <w:color w:val="000000"/>
          <w:sz w:val="20"/>
          <w:szCs w:val="20"/>
        </w:rPr>
        <w:t>如平台費用及會員等級與相關權益有變動者，本公司應於</w:t>
      </w:r>
      <w:r>
        <w:rPr>
          <w:rFonts w:ascii="微軟正黑體" w:eastAsia="微軟正黑體" w:hAnsi="微軟正黑體"/>
          <w:bCs/>
          <w:color w:val="000000"/>
          <w:sz w:val="20"/>
          <w:szCs w:val="20"/>
        </w:rPr>
        <w:t>60</w:t>
      </w:r>
      <w:r w:rsidR="003033CE">
        <w:rPr>
          <w:rFonts w:ascii="微軟正黑體" w:eastAsia="微軟正黑體" w:hAnsi="微軟正黑體" w:hint="eastAsia"/>
          <w:bCs/>
          <w:color w:val="000000"/>
          <w:sz w:val="20"/>
          <w:szCs w:val="20"/>
        </w:rPr>
        <w:t>日前以公告方式告知</w:t>
      </w:r>
      <w:r>
        <w:rPr>
          <w:rFonts w:ascii="微軟正黑體" w:eastAsia="微軟正黑體" w:hAnsi="微軟正黑體" w:hint="eastAsia"/>
          <w:bCs/>
          <w:color w:val="000000"/>
          <w:sz w:val="20"/>
          <w:szCs w:val="20"/>
        </w:rPr>
        <w:t>會員。</w:t>
      </w:r>
    </w:p>
    <w:p w14:paraId="2B2D4B49" w14:textId="62493421" w:rsidR="008039FA" w:rsidRPr="00CF1E9D" w:rsidRDefault="008039FA" w:rsidP="008039FA">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proofErr w:type="gramStart"/>
      <w:r w:rsidRPr="00CF1E9D">
        <w:rPr>
          <w:rFonts w:ascii="微軟正黑體" w:eastAsia="微軟正黑體" w:hAnsi="微軟正黑體" w:hint="eastAsia"/>
          <w:b/>
          <w:color w:val="000000"/>
          <w:sz w:val="20"/>
          <w:szCs w:val="20"/>
        </w:rPr>
        <w:t>土星碳權憑證</w:t>
      </w:r>
      <w:proofErr w:type="gramEnd"/>
      <w:r w:rsidRPr="00CF1E9D">
        <w:rPr>
          <w:rFonts w:ascii="微軟正黑體" w:eastAsia="微軟正黑體" w:hAnsi="微軟正黑體" w:hint="eastAsia"/>
          <w:b/>
          <w:color w:val="000000"/>
          <w:sz w:val="20"/>
          <w:szCs w:val="20"/>
        </w:rPr>
        <w:t>之</w:t>
      </w:r>
      <w:r w:rsidR="00496D53">
        <w:rPr>
          <w:rFonts w:ascii="微軟正黑體" w:eastAsia="微軟正黑體" w:hAnsi="微軟正黑體" w:hint="eastAsia"/>
          <w:b/>
          <w:color w:val="000000"/>
          <w:sz w:val="20"/>
          <w:szCs w:val="20"/>
        </w:rPr>
        <w:t>抵換</w:t>
      </w:r>
    </w:p>
    <w:p w14:paraId="1A665F85" w14:textId="4F4D9F3E" w:rsidR="008039FA" w:rsidRPr="008039FA" w:rsidRDefault="00253F64" w:rsidP="008039FA">
      <w:pPr>
        <w:pStyle w:val="af"/>
        <w:pBdr>
          <w:top w:val="nil"/>
          <w:left w:val="nil"/>
          <w:bottom w:val="nil"/>
          <w:right w:val="nil"/>
          <w:between w:val="nil"/>
        </w:pBdr>
        <w:snapToGrid w:val="0"/>
        <w:spacing w:before="180" w:after="180" w:line="240" w:lineRule="auto"/>
        <w:ind w:leftChars="0" w:left="567" w:firstLine="0"/>
        <w:jc w:val="left"/>
        <w:rPr>
          <w:rFonts w:ascii="微軟正黑體" w:eastAsia="微軟正黑體" w:hAnsi="微軟正黑體"/>
          <w:sz w:val="20"/>
          <w:szCs w:val="20"/>
        </w:rPr>
      </w:pPr>
      <w:r>
        <w:rPr>
          <w:rFonts w:ascii="微軟正黑體" w:eastAsia="微軟正黑體" w:hAnsi="微軟正黑體"/>
          <w:sz w:val="20"/>
          <w:szCs w:val="20"/>
        </w:rPr>
        <w:t>會員同意若其欲透過本公司提供</w:t>
      </w:r>
      <w:proofErr w:type="gramStart"/>
      <w:r w:rsidR="008039FA" w:rsidRPr="00CF1E9D">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之抵換</w:t>
      </w:r>
      <w:r w:rsidR="008039FA" w:rsidRPr="00CF1E9D">
        <w:rPr>
          <w:rFonts w:ascii="微軟正黑體" w:eastAsia="微軟正黑體" w:hAnsi="微軟正黑體"/>
          <w:sz w:val="20"/>
          <w:szCs w:val="20"/>
        </w:rPr>
        <w:t>，應依照本平台指定方式進行申請</w:t>
      </w:r>
      <w:r w:rsidR="008039FA" w:rsidRPr="00416E3C">
        <w:rPr>
          <w:rFonts w:ascii="微軟正黑體" w:eastAsia="微軟正黑體" w:hAnsi="微軟正黑體" w:hint="eastAsia"/>
          <w:bCs/>
          <w:sz w:val="20"/>
          <w:szCs w:val="20"/>
        </w:rPr>
        <w:t>，詳細</w:t>
      </w:r>
      <w:r w:rsidR="00496D53">
        <w:rPr>
          <w:rFonts w:ascii="微軟正黑體" w:eastAsia="微軟正黑體" w:hAnsi="微軟正黑體" w:hint="eastAsia"/>
          <w:bCs/>
          <w:sz w:val="20"/>
          <w:szCs w:val="20"/>
        </w:rPr>
        <w:t>抵換</w:t>
      </w:r>
      <w:r>
        <w:rPr>
          <w:rFonts w:ascii="微軟正黑體" w:eastAsia="微軟正黑體" w:hAnsi="微軟正黑體" w:hint="eastAsia"/>
          <w:bCs/>
          <w:sz w:val="20"/>
          <w:szCs w:val="20"/>
        </w:rPr>
        <w:t>之費用、條款與條件，以會員</w:t>
      </w:r>
      <w:r w:rsidR="008039FA">
        <w:rPr>
          <w:rFonts w:ascii="微軟正黑體" w:eastAsia="微軟正黑體" w:hAnsi="微軟正黑體" w:hint="eastAsia"/>
          <w:bCs/>
          <w:sz w:val="20"/>
          <w:szCs w:val="20"/>
        </w:rPr>
        <w:t>與本公司另行簽署之「</w:t>
      </w:r>
      <w:r w:rsidR="00422EE9" w:rsidRPr="00422EE9">
        <w:rPr>
          <w:rFonts w:ascii="微軟正黑體" w:eastAsia="微軟正黑體" w:hAnsi="微軟正黑體" w:hint="eastAsia"/>
          <w:bCs/>
          <w:sz w:val="20"/>
          <w:szCs w:val="20"/>
        </w:rPr>
        <w:t xml:space="preserve">土星永續股份有限公司 </w:t>
      </w:r>
      <w:proofErr w:type="gramStart"/>
      <w:r w:rsidR="00422EE9" w:rsidRPr="00422EE9">
        <w:rPr>
          <w:rFonts w:ascii="微軟正黑體" w:eastAsia="微軟正黑體" w:hAnsi="微軟正黑體" w:hint="eastAsia"/>
          <w:bCs/>
          <w:sz w:val="20"/>
          <w:szCs w:val="20"/>
        </w:rPr>
        <w:t>碳權抵</w:t>
      </w:r>
      <w:proofErr w:type="gramEnd"/>
      <w:r w:rsidR="00422EE9" w:rsidRPr="00422EE9">
        <w:rPr>
          <w:rFonts w:ascii="微軟正黑體" w:eastAsia="微軟正黑體" w:hAnsi="微軟正黑體" w:hint="eastAsia"/>
          <w:bCs/>
          <w:sz w:val="20"/>
          <w:szCs w:val="20"/>
        </w:rPr>
        <w:t>換專案合約條款</w:t>
      </w:r>
      <w:r w:rsidR="008039FA">
        <w:rPr>
          <w:rFonts w:ascii="微軟正黑體" w:eastAsia="微軟正黑體" w:hAnsi="微軟正黑體" w:hint="eastAsia"/>
          <w:bCs/>
          <w:sz w:val="20"/>
          <w:szCs w:val="20"/>
        </w:rPr>
        <w:t>」為</w:t>
      </w:r>
      <w:proofErr w:type="gramStart"/>
      <w:r w:rsidR="008039FA">
        <w:rPr>
          <w:rFonts w:ascii="微軟正黑體" w:eastAsia="微軟正黑體" w:hAnsi="微軟正黑體" w:hint="eastAsia"/>
          <w:bCs/>
          <w:sz w:val="20"/>
          <w:szCs w:val="20"/>
        </w:rPr>
        <w:t>準</w:t>
      </w:r>
      <w:proofErr w:type="gramEnd"/>
      <w:r w:rsidR="008039FA" w:rsidRPr="00CF1E9D">
        <w:rPr>
          <w:rFonts w:ascii="微軟正黑體" w:eastAsia="微軟正黑體" w:hAnsi="微軟正黑體"/>
          <w:sz w:val="20"/>
          <w:szCs w:val="20"/>
        </w:rPr>
        <w:t>。</w:t>
      </w:r>
      <w:del w:id="45" w:author="queenie.lai0225@gmail.com" w:date="2023-09-01T09:13:00Z">
        <w:r w:rsidR="008039FA" w:rsidRPr="00CF1E9D" w:rsidDel="003125A2">
          <w:rPr>
            <w:rFonts w:ascii="微軟正黑體" w:eastAsia="微軟正黑體" w:hAnsi="微軟正黑體" w:hint="eastAsia"/>
            <w:b/>
            <w:color w:val="FF0000"/>
            <w:sz w:val="20"/>
            <w:szCs w:val="20"/>
            <w:highlight w:val="yellow"/>
          </w:rPr>
          <w:delText>[ZY No</w:delText>
        </w:r>
        <w:r w:rsidR="008039FA" w:rsidRPr="00CF1E9D" w:rsidDel="003125A2">
          <w:rPr>
            <w:rFonts w:ascii="微軟正黑體" w:eastAsia="微軟正黑體" w:hAnsi="微軟正黑體"/>
            <w:b/>
            <w:color w:val="FF0000"/>
            <w:sz w:val="20"/>
            <w:szCs w:val="20"/>
            <w:highlight w:val="yellow"/>
          </w:rPr>
          <w:delText>te: 本段待補，因目前尚不確認</w:delText>
        </w:r>
        <w:r w:rsidR="00496D53" w:rsidDel="003125A2">
          <w:rPr>
            <w:rFonts w:ascii="微軟正黑體" w:eastAsia="微軟正黑體" w:hAnsi="微軟正黑體"/>
            <w:b/>
            <w:color w:val="FF0000"/>
            <w:sz w:val="20"/>
            <w:szCs w:val="20"/>
            <w:highlight w:val="yellow"/>
          </w:rPr>
          <w:delText>抵換</w:delText>
        </w:r>
        <w:r w:rsidR="008039FA" w:rsidRPr="00CF1E9D" w:rsidDel="003125A2">
          <w:rPr>
            <w:rFonts w:ascii="微軟正黑體" w:eastAsia="微軟正黑體" w:hAnsi="微軟正黑體"/>
            <w:b/>
            <w:color w:val="FF0000"/>
            <w:sz w:val="20"/>
            <w:szCs w:val="20"/>
            <w:highlight w:val="yellow"/>
          </w:rPr>
          <w:delText>機制，故先撰擬</w:delText>
        </w:r>
        <w:r w:rsidR="008039FA" w:rsidDel="003125A2">
          <w:rPr>
            <w:rFonts w:ascii="微軟正黑體" w:eastAsia="微軟正黑體" w:hAnsi="微軟正黑體" w:hint="eastAsia"/>
            <w:b/>
            <w:color w:val="FF0000"/>
            <w:sz w:val="20"/>
            <w:szCs w:val="20"/>
            <w:highlight w:val="yellow"/>
          </w:rPr>
          <w:delText>概</w:delText>
        </w:r>
        <w:r w:rsidR="008039FA" w:rsidRPr="00CF1E9D" w:rsidDel="003125A2">
          <w:rPr>
            <w:rFonts w:ascii="微軟正黑體" w:eastAsia="微軟正黑體" w:hAnsi="微軟正黑體"/>
            <w:b/>
            <w:color w:val="FF0000"/>
            <w:sz w:val="20"/>
            <w:szCs w:val="20"/>
            <w:highlight w:val="yellow"/>
          </w:rPr>
          <w:delText>括性條文。]</w:delText>
        </w:r>
      </w:del>
    </w:p>
    <w:p w14:paraId="4369D4EB" w14:textId="0EDE720B" w:rsidR="005C1AFC" w:rsidRPr="00CF1E9D" w:rsidRDefault="00DF7C3E"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sidRPr="00CF1E9D">
        <w:rPr>
          <w:rFonts w:ascii="微軟正黑體" w:eastAsia="微軟正黑體" w:hAnsi="微軟正黑體"/>
          <w:b/>
          <w:color w:val="000000"/>
          <w:sz w:val="20"/>
          <w:szCs w:val="20"/>
        </w:rPr>
        <w:t xml:space="preserve">責任限制 </w:t>
      </w:r>
    </w:p>
    <w:p w14:paraId="220F7F29" w14:textId="50AA5AD1" w:rsidR="00564F2A" w:rsidRDefault="00564F2A"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如依法令或契約</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須就</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使用或無法使用</w:t>
      </w:r>
      <w:r w:rsidR="00DE1849" w:rsidRPr="00CF1E9D">
        <w:rPr>
          <w:rFonts w:ascii="微軟正黑體" w:eastAsia="微軟正黑體" w:hAnsi="微軟正黑體" w:hint="eastAsia"/>
          <w:sz w:val="20"/>
          <w:szCs w:val="20"/>
        </w:rPr>
        <w:t>本</w:t>
      </w:r>
      <w:r w:rsidRPr="00CF1E9D">
        <w:rPr>
          <w:rFonts w:ascii="微軟正黑體" w:eastAsia="微軟正黑體" w:hAnsi="微軟正黑體" w:hint="eastAsia"/>
          <w:sz w:val="20"/>
          <w:szCs w:val="20"/>
        </w:rPr>
        <w:t>服務負任何賠償或違約責任時，</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同意</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所負賠償責任，</w:t>
      </w:r>
      <w:r w:rsidR="00C60ED5" w:rsidRPr="00CF1E9D">
        <w:rPr>
          <w:rFonts w:ascii="微軟正黑體" w:eastAsia="微軟正黑體" w:hAnsi="微軟正黑體" w:hint="eastAsia"/>
          <w:sz w:val="20"/>
          <w:szCs w:val="20"/>
        </w:rPr>
        <w:t>於法律允許之最大限度內，</w:t>
      </w:r>
      <w:r w:rsidRPr="00CF1E9D">
        <w:rPr>
          <w:rFonts w:ascii="微軟正黑體" w:eastAsia="微軟正黑體" w:hAnsi="微軟正黑體" w:hint="eastAsia"/>
          <w:sz w:val="20"/>
          <w:szCs w:val="20"/>
        </w:rPr>
        <w:t>以</w:t>
      </w:r>
      <w:r w:rsidR="002E6293">
        <w:rPr>
          <w:rFonts w:ascii="微軟正黑體" w:eastAsia="微軟正黑體" w:hAnsi="微軟正黑體" w:hint="eastAsia"/>
          <w:sz w:val="20"/>
          <w:szCs w:val="20"/>
        </w:rPr>
        <w:t>本公司已收受會員所繳納費用之總額</w:t>
      </w:r>
      <w:r w:rsidRPr="00CF1E9D">
        <w:rPr>
          <w:rFonts w:ascii="微軟正黑體" w:eastAsia="微軟正黑體" w:hAnsi="微軟正黑體" w:hint="eastAsia"/>
          <w:sz w:val="20"/>
          <w:szCs w:val="20"/>
        </w:rPr>
        <w:t>為賠償責任之上限。</w:t>
      </w:r>
    </w:p>
    <w:p w14:paraId="210669DA" w14:textId="21F28ED4" w:rsidR="00652AF6" w:rsidRDefault="00652AF6"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如因法院、行政機關之要求或命令或判決，令本公司提交相關資料及</w:t>
      </w:r>
      <w:r>
        <w:rPr>
          <w:rFonts w:ascii="Apple Color Emoji" w:eastAsia="微軟正黑體" w:hAnsi="Apple Color Emoji" w:cs="Apple Color Emoji" w:hint="eastAsia"/>
          <w:sz w:val="20"/>
          <w:szCs w:val="20"/>
        </w:rPr>
        <w:t>材料者，或令本公司暫停對會員之部分或全部服務，或其他依法應作為之義務，本公司不因該對法院、行政機關之要求或命令</w:t>
      </w:r>
      <w:r>
        <w:rPr>
          <w:rFonts w:ascii="微軟正黑體" w:eastAsia="微軟正黑體" w:hAnsi="微軟正黑體" w:hint="eastAsia"/>
          <w:sz w:val="20"/>
          <w:szCs w:val="20"/>
        </w:rPr>
        <w:t>或判決</w:t>
      </w:r>
      <w:r>
        <w:rPr>
          <w:rFonts w:ascii="Apple Color Emoji" w:eastAsia="微軟正黑體" w:hAnsi="Apple Color Emoji" w:cs="Apple Color Emoji" w:hint="eastAsia"/>
          <w:sz w:val="20"/>
          <w:szCs w:val="20"/>
        </w:rPr>
        <w:t>之遵守，承擔對會員之任何賠償責任。</w:t>
      </w:r>
    </w:p>
    <w:p w14:paraId="29AA3661" w14:textId="1AB4BD4D" w:rsidR="00416E3C" w:rsidRDefault="00416E3C"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416E3C">
        <w:rPr>
          <w:rFonts w:ascii="微軟正黑體" w:eastAsia="微軟正黑體" w:hAnsi="微軟正黑體" w:hint="eastAsia"/>
          <w:sz w:val="20"/>
          <w:szCs w:val="20"/>
        </w:rPr>
        <w:t>除非因故意或重大過失，否則</w:t>
      </w:r>
      <w:r w:rsidR="00253F64">
        <w:rPr>
          <w:rFonts w:ascii="微軟正黑體" w:eastAsia="微軟正黑體" w:hAnsi="微軟正黑體" w:hint="eastAsia"/>
          <w:sz w:val="20"/>
          <w:szCs w:val="20"/>
        </w:rPr>
        <w:t>本公司</w:t>
      </w:r>
      <w:r w:rsidRPr="00416E3C">
        <w:rPr>
          <w:rFonts w:ascii="微軟正黑體" w:eastAsia="微軟正黑體" w:hAnsi="微軟正黑體" w:hint="eastAsia"/>
          <w:sz w:val="20"/>
          <w:szCs w:val="20"/>
        </w:rPr>
        <w:t>不對因</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之交易</w:t>
      </w:r>
      <w:r w:rsidRPr="00416E3C">
        <w:rPr>
          <w:rFonts w:ascii="微軟正黑體" w:eastAsia="微軟正黑體" w:hAnsi="微軟正黑體" w:hint="eastAsia"/>
          <w:sz w:val="20"/>
          <w:szCs w:val="20"/>
        </w:rPr>
        <w:t>而導致</w:t>
      </w:r>
      <w:r>
        <w:rPr>
          <w:rFonts w:ascii="微軟正黑體" w:eastAsia="微軟正黑體" w:hAnsi="微軟正黑體" w:hint="eastAsia"/>
          <w:sz w:val="20"/>
          <w:szCs w:val="20"/>
        </w:rPr>
        <w:t>使用者</w:t>
      </w:r>
      <w:r w:rsidRPr="00416E3C">
        <w:rPr>
          <w:rFonts w:ascii="微軟正黑體" w:eastAsia="微軟正黑體" w:hAnsi="微軟正黑體" w:hint="eastAsia"/>
          <w:sz w:val="20"/>
          <w:szCs w:val="20"/>
        </w:rPr>
        <w:t>之任何直接、間接、附帶、特殊、懲罰性損害負擔賠償責任，包括但不限於利潤損失、股價下跌損失、商譽損失、薪資損失或行政罰鍰與其他法律責任。</w:t>
      </w:r>
    </w:p>
    <w:p w14:paraId="7E639B6C" w14:textId="7606FFF9" w:rsidR="00416E3C" w:rsidRDefault="00416E3C"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416E3C">
        <w:rPr>
          <w:rFonts w:ascii="微軟正黑體" w:eastAsia="微軟正黑體" w:hAnsi="微軟正黑體" w:hint="eastAsia"/>
          <w:sz w:val="20"/>
          <w:szCs w:val="20"/>
        </w:rPr>
        <w:t>除非另有約定，</w:t>
      </w:r>
      <w:r w:rsidR="00253F64">
        <w:rPr>
          <w:rFonts w:ascii="微軟正黑體" w:eastAsia="微軟正黑體" w:hAnsi="微軟正黑體" w:hint="eastAsia"/>
          <w:sz w:val="20"/>
          <w:szCs w:val="20"/>
        </w:rPr>
        <w:t>本公司</w:t>
      </w:r>
      <w:r w:rsidRPr="00416E3C">
        <w:rPr>
          <w:rFonts w:ascii="微軟正黑體" w:eastAsia="微軟正黑體" w:hAnsi="微軟正黑體" w:hint="eastAsia"/>
          <w:sz w:val="20"/>
          <w:szCs w:val="20"/>
        </w:rPr>
        <w:t>不對因以下原因所導致之任何問題或損失負責，包括天災、戰爭、恐怖主義活動、罷工、勞動爭議、政府行為、司法命令或其他不可抗力因素。</w:t>
      </w:r>
    </w:p>
    <w:p w14:paraId="20A77A83" w14:textId="53DB575D" w:rsidR="00897990" w:rsidRPr="00CF1E9D"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本公司將對</w:t>
      </w:r>
      <w:r w:rsidR="00DE1849" w:rsidRPr="00CF1E9D">
        <w:rPr>
          <w:rFonts w:ascii="微軟正黑體" w:eastAsia="微軟正黑體" w:hAnsi="微軟正黑體" w:hint="eastAsia"/>
          <w:sz w:val="20"/>
          <w:szCs w:val="20"/>
        </w:rPr>
        <w:t>本平台</w:t>
      </w:r>
      <w:r w:rsidR="00564F2A" w:rsidRPr="00CF1E9D">
        <w:rPr>
          <w:rFonts w:ascii="微軟正黑體" w:eastAsia="微軟正黑體" w:hAnsi="微軟正黑體" w:hint="eastAsia"/>
          <w:sz w:val="20"/>
          <w:szCs w:val="20"/>
        </w:rPr>
        <w:t>系統將定期進行備份與維修，</w:t>
      </w:r>
      <w:r>
        <w:rPr>
          <w:rFonts w:ascii="微軟正黑體" w:eastAsia="微軟正黑體" w:hAnsi="微軟正黑體" w:hint="eastAsia"/>
          <w:sz w:val="20"/>
          <w:szCs w:val="20"/>
        </w:rPr>
        <w:t>本公司</w:t>
      </w:r>
      <w:r w:rsidR="00564F2A" w:rsidRPr="00CF1E9D">
        <w:rPr>
          <w:rFonts w:ascii="微軟正黑體" w:eastAsia="微軟正黑體" w:hAnsi="微軟正黑體" w:hint="eastAsia"/>
          <w:sz w:val="20"/>
          <w:szCs w:val="20"/>
        </w:rPr>
        <w:t>將盡力維護資料之完整性，但仍無法百分之百擔保資料之完整性，就誤</w:t>
      </w:r>
      <w:proofErr w:type="gramStart"/>
      <w:r w:rsidR="00564F2A" w:rsidRPr="00CF1E9D">
        <w:rPr>
          <w:rFonts w:ascii="微軟正黑體" w:eastAsia="微軟正黑體" w:hAnsi="微軟正黑體" w:hint="eastAsia"/>
          <w:sz w:val="20"/>
          <w:szCs w:val="20"/>
        </w:rPr>
        <w:t>刪</w:t>
      </w:r>
      <w:proofErr w:type="gramEnd"/>
      <w:r w:rsidR="00564F2A" w:rsidRPr="00CF1E9D">
        <w:rPr>
          <w:rFonts w:ascii="微軟正黑體" w:eastAsia="微軟正黑體" w:hAnsi="微軟正黑體" w:hint="eastAsia"/>
          <w:sz w:val="20"/>
          <w:szCs w:val="20"/>
        </w:rPr>
        <w:t>之資訊，或錯誤或資料備份之失敗，</w:t>
      </w:r>
      <w:r>
        <w:rPr>
          <w:rFonts w:ascii="微軟正黑體" w:eastAsia="微軟正黑體" w:hAnsi="微軟正黑體" w:hint="eastAsia"/>
          <w:sz w:val="20"/>
          <w:szCs w:val="20"/>
        </w:rPr>
        <w:t>本公司</w:t>
      </w:r>
      <w:r w:rsidR="00564F2A" w:rsidRPr="00CF1E9D">
        <w:rPr>
          <w:rFonts w:ascii="微軟正黑體" w:eastAsia="微軟正黑體" w:hAnsi="微軟正黑體" w:hint="eastAsia"/>
          <w:sz w:val="20"/>
          <w:szCs w:val="20"/>
        </w:rPr>
        <w:t>不負任何賠償之責。</w:t>
      </w:r>
    </w:p>
    <w:p w14:paraId="3BF71074" w14:textId="1C5F3BA6" w:rsidR="00F90BC7" w:rsidRDefault="00F90BC7"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Pr>
          <w:rFonts w:ascii="微軟正黑體" w:eastAsia="微軟正黑體" w:hAnsi="微軟正黑體"/>
          <w:b/>
          <w:color w:val="000000"/>
          <w:sz w:val="20"/>
          <w:szCs w:val="20"/>
        </w:rPr>
        <w:lastRenderedPageBreak/>
        <w:t>會員行為規範及</w:t>
      </w:r>
      <w:r w:rsidR="003033CE">
        <w:rPr>
          <w:rFonts w:ascii="微軟正黑體" w:eastAsia="微軟正黑體" w:hAnsi="微軟正黑體"/>
          <w:b/>
          <w:color w:val="000000"/>
          <w:sz w:val="20"/>
          <w:szCs w:val="20"/>
        </w:rPr>
        <w:t>會員之</w:t>
      </w:r>
      <w:r>
        <w:rPr>
          <w:rFonts w:ascii="微軟正黑體" w:eastAsia="微軟正黑體" w:hAnsi="微軟正黑體"/>
          <w:b/>
          <w:color w:val="000000"/>
          <w:sz w:val="20"/>
          <w:szCs w:val="20"/>
        </w:rPr>
        <w:t>聲明與擔保</w:t>
      </w:r>
    </w:p>
    <w:p w14:paraId="40AEBBD0" w14:textId="1F9DD7D6" w:rsidR="00F90BC7" w:rsidRDefault="00F90BC7" w:rsidP="00F90BC7">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color w:val="000000"/>
          <w:sz w:val="20"/>
          <w:szCs w:val="20"/>
        </w:rPr>
      </w:pPr>
      <w:r>
        <w:rPr>
          <w:rFonts w:ascii="微軟正黑體" w:eastAsia="微軟正黑體" w:hAnsi="微軟正黑體"/>
          <w:color w:val="000000"/>
          <w:sz w:val="20"/>
          <w:szCs w:val="20"/>
        </w:rPr>
        <w:t>會員於本平台所刊登之言論、敘述、文件及其他內容，應確保不得侵害他人權益，包括但不限於侵害他人</w:t>
      </w:r>
      <w:r w:rsidR="00753ED5">
        <w:rPr>
          <w:rFonts w:ascii="微軟正黑體" w:eastAsia="微軟正黑體" w:hAnsi="微軟正黑體"/>
          <w:color w:val="000000"/>
          <w:sz w:val="20"/>
          <w:szCs w:val="20"/>
        </w:rPr>
        <w:t>智慧財產權</w:t>
      </w:r>
      <w:r>
        <w:rPr>
          <w:rFonts w:ascii="微軟正黑體" w:eastAsia="微軟正黑體" w:hAnsi="微軟正黑體"/>
          <w:color w:val="000000"/>
          <w:sz w:val="20"/>
          <w:szCs w:val="20"/>
        </w:rPr>
        <w:t>、誹謗他人名譽、影響他人商譽等行為，如有上述行為經其他會員檢舉或由本公司發現者，本公司得有權不通知會員情況下，先行刪除該等言論、敘述、文件及其他內容，並嗣後通知該會員之違反情狀。如會員經通知後仍再度違反，本公司有權暫停會員一部或全部之帳戶功能。</w:t>
      </w:r>
    </w:p>
    <w:p w14:paraId="4BAA5FD0" w14:textId="77777777" w:rsidR="003033CE" w:rsidRDefault="003033CE" w:rsidP="00F90BC7">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color w:val="000000"/>
          <w:sz w:val="20"/>
          <w:szCs w:val="20"/>
        </w:rPr>
      </w:pPr>
      <w:r>
        <w:rPr>
          <w:rFonts w:ascii="微軟正黑體" w:eastAsia="微軟正黑體" w:hAnsi="微軟正黑體"/>
          <w:color w:val="000000"/>
          <w:sz w:val="20"/>
          <w:szCs w:val="20"/>
        </w:rPr>
        <w:t>會員聲明與保證：</w:t>
      </w:r>
    </w:p>
    <w:p w14:paraId="0B646F83" w14:textId="7969F29A" w:rsidR="003033CE" w:rsidRDefault="003033CE" w:rsidP="00ED1FD0">
      <w:pPr>
        <w:numPr>
          <w:ilvl w:val="2"/>
          <w:numId w:val="15"/>
        </w:numPr>
        <w:pBdr>
          <w:top w:val="nil"/>
          <w:left w:val="nil"/>
          <w:bottom w:val="nil"/>
          <w:right w:val="nil"/>
          <w:between w:val="nil"/>
        </w:pBdr>
        <w:snapToGrid w:val="0"/>
        <w:spacing w:before="180" w:after="180" w:line="240" w:lineRule="auto"/>
        <w:jc w:val="left"/>
        <w:rPr>
          <w:rFonts w:ascii="微軟正黑體" w:eastAsia="微軟正黑體" w:hAnsi="微軟正黑體"/>
          <w:color w:val="000000"/>
          <w:sz w:val="20"/>
          <w:szCs w:val="20"/>
        </w:rPr>
      </w:pPr>
      <w:r>
        <w:rPr>
          <w:rFonts w:ascii="微軟正黑體" w:eastAsia="微軟正黑體" w:hAnsi="微軟正黑體"/>
          <w:color w:val="000000"/>
          <w:sz w:val="20"/>
          <w:szCs w:val="20"/>
        </w:rPr>
        <w:t>會員擁有簽訂本</w:t>
      </w:r>
      <w:r w:rsidR="00253F64">
        <w:rPr>
          <w:rFonts w:ascii="微軟正黑體" w:eastAsia="微軟正黑體" w:hAnsi="微軟正黑體"/>
          <w:color w:val="000000"/>
          <w:sz w:val="20"/>
          <w:szCs w:val="20"/>
        </w:rPr>
        <w:t>協議並遵守本協議</w:t>
      </w:r>
      <w:r>
        <w:rPr>
          <w:rFonts w:ascii="微軟正黑體" w:eastAsia="微軟正黑體" w:hAnsi="微軟正黑體"/>
          <w:color w:val="000000"/>
          <w:sz w:val="20"/>
          <w:szCs w:val="20"/>
        </w:rPr>
        <w:t>相關條款之法律權限、權利及能力</w:t>
      </w:r>
      <w:r w:rsidR="00ED1FD0">
        <w:rPr>
          <w:rFonts w:ascii="微軟正黑體" w:eastAsia="微軟正黑體" w:hAnsi="微軟正黑體"/>
          <w:color w:val="000000"/>
          <w:sz w:val="20"/>
          <w:szCs w:val="20"/>
        </w:rPr>
        <w:t>，且</w:t>
      </w:r>
      <w:r w:rsidR="00253F64">
        <w:rPr>
          <w:rFonts w:ascii="微軟正黑體" w:eastAsia="微軟正黑體" w:hAnsi="微軟正黑體" w:hint="eastAsia"/>
          <w:color w:val="000000"/>
          <w:sz w:val="20"/>
          <w:szCs w:val="20"/>
        </w:rPr>
        <w:t>當會員於本協議</w:t>
      </w:r>
      <w:r w:rsidR="00ED1FD0" w:rsidRPr="00ED1FD0">
        <w:rPr>
          <w:rFonts w:ascii="微軟正黑體" w:eastAsia="微軟正黑體" w:hAnsi="微軟正黑體" w:hint="eastAsia"/>
          <w:color w:val="000000"/>
          <w:sz w:val="20"/>
          <w:szCs w:val="20"/>
        </w:rPr>
        <w:t>為任何意思表示或行為時，均具備實施該行為之完整授權。</w:t>
      </w:r>
    </w:p>
    <w:p w14:paraId="182981C7" w14:textId="3D57DCBC" w:rsidR="003033CE" w:rsidRDefault="00253F64" w:rsidP="003033CE">
      <w:pPr>
        <w:numPr>
          <w:ilvl w:val="2"/>
          <w:numId w:val="15"/>
        </w:numPr>
        <w:pBdr>
          <w:top w:val="nil"/>
          <w:left w:val="nil"/>
          <w:bottom w:val="nil"/>
          <w:right w:val="nil"/>
          <w:between w:val="nil"/>
        </w:pBdr>
        <w:snapToGrid w:val="0"/>
        <w:spacing w:before="180" w:after="180" w:line="240" w:lineRule="auto"/>
        <w:jc w:val="left"/>
        <w:rPr>
          <w:rFonts w:ascii="微軟正黑體" w:eastAsia="微軟正黑體" w:hAnsi="微軟正黑體"/>
          <w:color w:val="000000"/>
          <w:sz w:val="20"/>
          <w:szCs w:val="20"/>
        </w:rPr>
      </w:pPr>
      <w:r>
        <w:rPr>
          <w:rFonts w:ascii="微軟正黑體" w:eastAsia="微軟正黑體" w:hAnsi="微軟正黑體"/>
          <w:color w:val="000000"/>
          <w:sz w:val="20"/>
          <w:szCs w:val="20"/>
        </w:rPr>
        <w:t>會員係基於合法之目的使用本服務，將遵守本協議</w:t>
      </w:r>
      <w:r w:rsidR="00F90BC7">
        <w:rPr>
          <w:rFonts w:ascii="微軟正黑體" w:eastAsia="微軟正黑體" w:hAnsi="微軟正黑體"/>
          <w:color w:val="000000"/>
          <w:sz w:val="20"/>
          <w:szCs w:val="20"/>
        </w:rPr>
        <w:t>條款及所有適用之法律、規定、守則、政策及規範等，如有違反者，將視為違</w:t>
      </w:r>
      <w:r>
        <w:rPr>
          <w:rFonts w:ascii="微軟正黑體" w:eastAsia="微軟正黑體" w:hAnsi="微軟正黑體"/>
          <w:color w:val="000000"/>
          <w:sz w:val="20"/>
          <w:szCs w:val="20"/>
        </w:rPr>
        <w:t>反本協議情節重大，本公司得</w:t>
      </w:r>
      <w:proofErr w:type="gramStart"/>
      <w:r>
        <w:rPr>
          <w:rFonts w:ascii="微軟正黑體" w:eastAsia="微軟正黑體" w:hAnsi="微軟正黑體"/>
          <w:color w:val="000000"/>
          <w:sz w:val="20"/>
          <w:szCs w:val="20"/>
        </w:rPr>
        <w:t>逕</w:t>
      </w:r>
      <w:proofErr w:type="gramEnd"/>
      <w:r>
        <w:rPr>
          <w:rFonts w:ascii="微軟正黑體" w:eastAsia="微軟正黑體" w:hAnsi="微軟正黑體"/>
          <w:color w:val="000000"/>
          <w:sz w:val="20"/>
          <w:szCs w:val="20"/>
        </w:rPr>
        <w:t>終止本協議</w:t>
      </w:r>
      <w:r w:rsidR="00F90BC7">
        <w:rPr>
          <w:rFonts w:ascii="微軟正黑體" w:eastAsia="微軟正黑體" w:hAnsi="微軟正黑體"/>
          <w:color w:val="000000"/>
          <w:sz w:val="20"/>
          <w:szCs w:val="20"/>
        </w:rPr>
        <w:t>。</w:t>
      </w:r>
    </w:p>
    <w:p w14:paraId="283664E9" w14:textId="77777777" w:rsidR="003E6FF8" w:rsidRDefault="003E6FF8" w:rsidP="003E6FF8">
      <w:pPr>
        <w:numPr>
          <w:ilvl w:val="0"/>
          <w:numId w:val="15"/>
        </w:numPr>
        <w:pBdr>
          <w:top w:val="nil"/>
          <w:left w:val="nil"/>
          <w:bottom w:val="nil"/>
          <w:right w:val="nil"/>
          <w:between w:val="nil"/>
        </w:pBdr>
        <w:snapToGrid w:val="0"/>
        <w:spacing w:before="180" w:after="180" w:line="240" w:lineRule="auto"/>
        <w:rPr>
          <w:rFonts w:ascii="微軟正黑體" w:eastAsia="微軟正黑體" w:hAnsi="微軟正黑體"/>
          <w:b/>
          <w:bCs/>
          <w:sz w:val="20"/>
          <w:szCs w:val="20"/>
        </w:rPr>
      </w:pPr>
      <w:r>
        <w:rPr>
          <w:rFonts w:ascii="微軟正黑體" w:eastAsia="微軟正黑體" w:hAnsi="微軟正黑體" w:hint="eastAsia"/>
          <w:b/>
          <w:bCs/>
          <w:sz w:val="20"/>
          <w:szCs w:val="20"/>
        </w:rPr>
        <w:t>專案刊登資訊之責任承擔與免除</w:t>
      </w:r>
    </w:p>
    <w:p w14:paraId="49C9F87D" w14:textId="77777777" w:rsidR="003E6FF8" w:rsidRDefault="003E6FF8" w:rsidP="003E6FF8">
      <w:pPr>
        <w:numPr>
          <w:ilvl w:val="1"/>
          <w:numId w:val="15"/>
        </w:numPr>
        <w:pBdr>
          <w:top w:val="nil"/>
          <w:left w:val="nil"/>
          <w:bottom w:val="nil"/>
          <w:right w:val="nil"/>
          <w:between w:val="nil"/>
        </w:pBdr>
        <w:snapToGrid w:val="0"/>
        <w:spacing w:before="180" w:after="180" w:line="240" w:lineRule="auto"/>
        <w:rPr>
          <w:rFonts w:ascii="微軟正黑體" w:eastAsia="微軟正黑體" w:hAnsi="微軟正黑體"/>
          <w:sz w:val="20"/>
          <w:szCs w:val="20"/>
        </w:rPr>
      </w:pPr>
      <w:r>
        <w:rPr>
          <w:rFonts w:ascii="微軟正黑體" w:eastAsia="微軟正黑體" w:hAnsi="微軟正黑體" w:hint="eastAsia"/>
          <w:sz w:val="20"/>
          <w:szCs w:val="20"/>
        </w:rPr>
        <w:t>任何由會員刊登於本平台之專案內容，若有文字、文件、影片、照片、圖片、聲音或其他內容者（以下稱「內容」），</w:t>
      </w:r>
      <w:proofErr w:type="gramStart"/>
      <w:r>
        <w:rPr>
          <w:rFonts w:ascii="微軟正黑體" w:eastAsia="微軟正黑體" w:hAnsi="微軟正黑體" w:hint="eastAsia"/>
          <w:sz w:val="20"/>
          <w:szCs w:val="20"/>
        </w:rPr>
        <w:t>均由該</w:t>
      </w:r>
      <w:proofErr w:type="gramEnd"/>
      <w:r>
        <w:rPr>
          <w:rFonts w:ascii="微軟正黑體" w:eastAsia="微軟正黑體" w:hAnsi="微軟正黑體" w:hint="eastAsia"/>
          <w:sz w:val="20"/>
          <w:szCs w:val="20"/>
        </w:rPr>
        <w:t>會員承擔責任，本公司對會員未經授權之內容，不承擔任何責任。</w:t>
      </w:r>
    </w:p>
    <w:p w14:paraId="644EB5F0" w14:textId="77777777" w:rsidR="003E6FF8" w:rsidRDefault="003E6FF8" w:rsidP="003E6FF8">
      <w:pPr>
        <w:numPr>
          <w:ilvl w:val="1"/>
          <w:numId w:val="15"/>
        </w:numPr>
        <w:pBdr>
          <w:top w:val="nil"/>
          <w:left w:val="nil"/>
          <w:bottom w:val="nil"/>
          <w:right w:val="nil"/>
          <w:between w:val="nil"/>
        </w:pBdr>
        <w:snapToGrid w:val="0"/>
        <w:spacing w:before="180" w:after="180" w:line="240" w:lineRule="auto"/>
        <w:rPr>
          <w:rFonts w:ascii="微軟正黑體" w:eastAsia="微軟正黑體" w:hAnsi="微軟正黑體"/>
          <w:sz w:val="20"/>
          <w:szCs w:val="20"/>
        </w:rPr>
      </w:pPr>
      <w:r>
        <w:rPr>
          <w:rFonts w:ascii="微軟正黑體" w:eastAsia="微軟正黑體" w:hAnsi="微軟正黑體"/>
          <w:sz w:val="20"/>
          <w:szCs w:val="20"/>
        </w:rPr>
        <w:t>如上述內容有明顯侵害他人權利之虞，本公司得</w:t>
      </w:r>
      <w:r w:rsidRPr="003F5332">
        <w:rPr>
          <w:rFonts w:ascii="微軟正黑體" w:eastAsia="微軟正黑體" w:hAnsi="微軟正黑體" w:hint="eastAsia"/>
          <w:sz w:val="20"/>
          <w:szCs w:val="20"/>
        </w:rPr>
        <w:t>先行刪除</w:t>
      </w:r>
      <w:r>
        <w:rPr>
          <w:rFonts w:ascii="微軟正黑體" w:eastAsia="微軟正黑體" w:hAnsi="微軟正黑體" w:hint="eastAsia"/>
          <w:sz w:val="20"/>
          <w:szCs w:val="20"/>
        </w:rPr>
        <w:t>該等內容或將</w:t>
      </w:r>
      <w:r w:rsidRPr="003F5332">
        <w:rPr>
          <w:rFonts w:ascii="微軟正黑體" w:eastAsia="微軟正黑體" w:hAnsi="微軟正黑體" w:hint="eastAsia"/>
          <w:sz w:val="20"/>
          <w:szCs w:val="20"/>
        </w:rPr>
        <w:t>該等內容</w:t>
      </w:r>
      <w:r>
        <w:rPr>
          <w:rFonts w:ascii="微軟正黑體" w:eastAsia="微軟正黑體" w:hAnsi="微軟正黑體" w:hint="eastAsia"/>
          <w:sz w:val="20"/>
          <w:szCs w:val="20"/>
        </w:rPr>
        <w:t>設定為未公開</w:t>
      </w:r>
      <w:r w:rsidRPr="003F5332">
        <w:rPr>
          <w:rFonts w:ascii="微軟正黑體" w:eastAsia="微軟正黑體" w:hAnsi="微軟正黑體" w:hint="eastAsia"/>
          <w:sz w:val="20"/>
          <w:szCs w:val="20"/>
        </w:rPr>
        <w:t>，並嗣後通知該會員之違反情狀。如會員經通知後仍再度違反，本公司有權暫停會員一部或全部之帳戶功能。</w:t>
      </w:r>
    </w:p>
    <w:p w14:paraId="6E0A02D8" w14:textId="77777777" w:rsidR="003E6FF8" w:rsidRPr="00DB3550" w:rsidRDefault="003E6FF8" w:rsidP="00AF0FD4">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color w:val="000000"/>
          <w:sz w:val="20"/>
          <w:szCs w:val="20"/>
        </w:rPr>
      </w:pPr>
      <w:r w:rsidRPr="003E6FF8">
        <w:rPr>
          <w:rFonts w:ascii="微軟正黑體" w:eastAsia="微軟正黑體" w:hAnsi="微軟正黑體" w:hint="eastAsia"/>
          <w:sz w:val="20"/>
          <w:szCs w:val="20"/>
        </w:rPr>
        <w:t>如因會員所提供之內容引起第三人有任何權利主張，或違反相關法令或主管機關命令者，本公司得要求該會員為適當之調整，並向該第三方尋求解決方式，如紛爭無法解決，本公司得暫停向該會員提供一部分或全部之服務，並可要求該會員支付其會員等級之</w:t>
      </w:r>
      <w:r w:rsidRPr="003E6FF8">
        <w:rPr>
          <w:rFonts w:ascii="微軟正黑體" w:eastAsia="微軟正黑體" w:hAnsi="微軟正黑體"/>
          <w:sz w:val="20"/>
          <w:szCs w:val="20"/>
        </w:rPr>
        <w:t>1</w:t>
      </w:r>
      <w:r w:rsidRPr="003E6FF8">
        <w:rPr>
          <w:rFonts w:ascii="微軟正黑體" w:eastAsia="微軟正黑體" w:hAnsi="微軟正黑體" w:hint="eastAsia"/>
          <w:sz w:val="20"/>
          <w:szCs w:val="20"/>
        </w:rPr>
        <w:t>年續會費作為懲罰性違約金，如於90日內無法解決者，本公司得終止本協議。</w:t>
      </w:r>
    </w:p>
    <w:p w14:paraId="35EAEA87" w14:textId="441B7FFE" w:rsidR="003E6FF8" w:rsidRPr="003E6FF8" w:rsidRDefault="003E6FF8" w:rsidP="00DB3550">
      <w:pPr>
        <w:numPr>
          <w:ilvl w:val="1"/>
          <w:numId w:val="15"/>
        </w:numPr>
        <w:pBdr>
          <w:top w:val="nil"/>
          <w:left w:val="nil"/>
          <w:bottom w:val="nil"/>
          <w:right w:val="nil"/>
          <w:between w:val="nil"/>
        </w:pBdr>
        <w:snapToGrid w:val="0"/>
        <w:spacing w:before="180" w:after="180" w:line="240" w:lineRule="auto"/>
        <w:jc w:val="left"/>
        <w:rPr>
          <w:rFonts w:ascii="微軟正黑體" w:eastAsia="微軟正黑體" w:hAnsi="微軟正黑體"/>
          <w:color w:val="000000"/>
          <w:sz w:val="20"/>
          <w:szCs w:val="20"/>
        </w:rPr>
      </w:pPr>
      <w:r w:rsidRPr="003E6FF8">
        <w:rPr>
          <w:rFonts w:ascii="微軟正黑體" w:eastAsia="微軟正黑體" w:hAnsi="微軟正黑體" w:hint="eastAsia"/>
          <w:sz w:val="20"/>
          <w:szCs w:val="20"/>
        </w:rPr>
        <w:t>如因會員所提供之內容造成本公司受有損害者，本公司得向該會員請求包括但不限於損害、律師費用、訴訟費用、行政罰鍰等支出。</w:t>
      </w:r>
    </w:p>
    <w:p w14:paraId="75614FB9" w14:textId="77777777" w:rsidR="004B34CD" w:rsidRPr="000834AF" w:rsidRDefault="004B34CD" w:rsidP="004B34C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bCs/>
          <w:sz w:val="20"/>
          <w:szCs w:val="20"/>
        </w:rPr>
      </w:pPr>
      <w:r w:rsidRPr="000834AF">
        <w:rPr>
          <w:rFonts w:ascii="微軟正黑體" w:eastAsia="微軟正黑體" w:hAnsi="微軟正黑體" w:hint="eastAsia"/>
          <w:b/>
          <w:bCs/>
          <w:sz w:val="20"/>
          <w:szCs w:val="20"/>
        </w:rPr>
        <w:t>保密義務及所有權</w:t>
      </w:r>
    </w:p>
    <w:p w14:paraId="313C6032" w14:textId="77777777" w:rsidR="004B34CD" w:rsidRDefault="004B34CD" w:rsidP="004B34C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會員如因</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販售而知悉任何相關交易資料時，除法律或主管機關另有規定者外，應予以保密。</w:t>
      </w:r>
    </w:p>
    <w:p w14:paraId="74433EE5" w14:textId="77777777" w:rsidR="004B34CD" w:rsidRDefault="004B34CD" w:rsidP="004B34C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會員所使用會員資格之相關業務資料服務及軟、硬體設備，其專利權、商標、營業秘密及其他任何智慧財產權、所有權及其他權利，皆以本公司為權利人，除依法律、法院或主管機關之要求者外，均應予以保密。未經本公司同意，會員不得擅自重製、傳輸、改作、編輯、登載或以其他任何目的加以使用，若對本公司或第三方造成之一切損害，該會員應負損害賠償之責任。</w:t>
      </w:r>
    </w:p>
    <w:p w14:paraId="049C8370" w14:textId="255BA07B" w:rsidR="004B34CD" w:rsidRPr="003125A2" w:rsidRDefault="004B34CD" w:rsidP="00DB3550">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lastRenderedPageBreak/>
        <w:t>會員如未經授權使用或揭露機密資訊即構成本協議之重大違約事由，本公司得依</w:t>
      </w:r>
      <w:r w:rsidRPr="00690CB3">
        <w:rPr>
          <w:rFonts w:ascii="微軟正黑體" w:eastAsia="微軟正黑體" w:hAnsi="微軟正黑體" w:hint="eastAsia"/>
          <w:sz w:val="20"/>
          <w:szCs w:val="20"/>
        </w:rPr>
        <w:t>土星永續股份有限公司會員服務</w:t>
      </w:r>
      <w:r w:rsidRPr="003125A2">
        <w:rPr>
          <w:rFonts w:ascii="微軟正黑體" w:eastAsia="微軟正黑體" w:hAnsi="微軟正黑體" w:hint="eastAsia"/>
          <w:sz w:val="20"/>
          <w:szCs w:val="20"/>
        </w:rPr>
        <w:t>條款</w:t>
      </w:r>
      <w:r w:rsidRPr="003125A2">
        <w:rPr>
          <w:rFonts w:ascii="微軟正黑體" w:eastAsia="微軟正黑體" w:hAnsi="微軟正黑體" w:hint="eastAsia"/>
          <w:sz w:val="20"/>
          <w:szCs w:val="20"/>
          <w:rPrChange w:id="46" w:author="queenie.lai0225@gmail.com" w:date="2023-09-01T09:14:00Z">
            <w:rPr>
              <w:rFonts w:ascii="微軟正黑體" w:eastAsia="微軟正黑體" w:hAnsi="微軟正黑體" w:hint="eastAsia"/>
              <w:sz w:val="20"/>
              <w:szCs w:val="20"/>
              <w:highlight w:val="cyan"/>
            </w:rPr>
          </w:rPrChange>
        </w:rPr>
        <w:t>第</w:t>
      </w:r>
      <w:r w:rsidRPr="003125A2">
        <w:rPr>
          <w:rFonts w:ascii="微軟正黑體" w:eastAsia="微軟正黑體" w:hAnsi="微軟正黑體"/>
          <w:sz w:val="20"/>
          <w:szCs w:val="20"/>
          <w:rPrChange w:id="47" w:author="queenie.lai0225@gmail.com" w:date="2023-09-01T09:14:00Z">
            <w:rPr>
              <w:rFonts w:ascii="微軟正黑體" w:eastAsia="微軟正黑體" w:hAnsi="微軟正黑體"/>
              <w:sz w:val="20"/>
              <w:szCs w:val="20"/>
              <w:highlight w:val="cyan"/>
            </w:rPr>
          </w:rPrChange>
        </w:rPr>
        <w:t>1</w:t>
      </w:r>
      <w:r w:rsidR="004806CF" w:rsidRPr="003125A2">
        <w:rPr>
          <w:rFonts w:ascii="微軟正黑體" w:eastAsia="微軟正黑體" w:hAnsi="微軟正黑體"/>
          <w:sz w:val="20"/>
          <w:szCs w:val="20"/>
          <w:rPrChange w:id="48" w:author="queenie.lai0225@gmail.com" w:date="2023-09-01T09:14:00Z">
            <w:rPr>
              <w:rFonts w:ascii="微軟正黑體" w:eastAsia="微軟正黑體" w:hAnsi="微軟正黑體"/>
              <w:sz w:val="20"/>
              <w:szCs w:val="20"/>
              <w:highlight w:val="cyan"/>
            </w:rPr>
          </w:rPrChange>
        </w:rPr>
        <w:t>4</w:t>
      </w:r>
      <w:r w:rsidRPr="003125A2">
        <w:rPr>
          <w:rFonts w:ascii="微軟正黑體" w:eastAsia="微軟正黑體" w:hAnsi="微軟正黑體" w:hint="eastAsia"/>
          <w:sz w:val="20"/>
          <w:szCs w:val="20"/>
          <w:rPrChange w:id="49" w:author="queenie.lai0225@gmail.com" w:date="2023-09-01T09:14:00Z">
            <w:rPr>
              <w:rFonts w:ascii="微軟正黑體" w:eastAsia="微軟正黑體" w:hAnsi="微軟正黑體" w:hint="eastAsia"/>
              <w:sz w:val="20"/>
              <w:szCs w:val="20"/>
              <w:highlight w:val="cyan"/>
            </w:rPr>
          </w:rPrChange>
        </w:rPr>
        <w:t>條</w:t>
      </w:r>
      <w:r w:rsidRPr="003125A2">
        <w:rPr>
          <w:rFonts w:ascii="微軟正黑體" w:eastAsia="微軟正黑體" w:hAnsi="微軟正黑體" w:hint="eastAsia"/>
          <w:sz w:val="20"/>
          <w:szCs w:val="20"/>
        </w:rPr>
        <w:t>規定終止該會員之資格。</w:t>
      </w:r>
    </w:p>
    <w:p w14:paraId="281CDD87" w14:textId="75B662FD" w:rsidR="008D5B82" w:rsidRPr="003125A2" w:rsidRDefault="00253F64"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color w:val="000000"/>
          <w:sz w:val="20"/>
          <w:szCs w:val="20"/>
        </w:rPr>
      </w:pPr>
      <w:r w:rsidRPr="003125A2">
        <w:rPr>
          <w:rFonts w:ascii="微軟正黑體" w:eastAsia="微軟正黑體" w:hAnsi="微軟正黑體" w:hint="eastAsia"/>
          <w:b/>
          <w:color w:val="000000"/>
          <w:sz w:val="20"/>
          <w:szCs w:val="20"/>
        </w:rPr>
        <w:t>本協議</w:t>
      </w:r>
      <w:r w:rsidR="001B61D5" w:rsidRPr="003125A2">
        <w:rPr>
          <w:rFonts w:ascii="微軟正黑體" w:eastAsia="微軟正黑體" w:hAnsi="微軟正黑體" w:hint="eastAsia"/>
          <w:b/>
          <w:color w:val="000000"/>
          <w:sz w:val="20"/>
          <w:szCs w:val="20"/>
        </w:rPr>
        <w:t>之終止</w:t>
      </w:r>
    </w:p>
    <w:p w14:paraId="6DCC0D6B" w14:textId="1AF58E2C" w:rsidR="00344F61" w:rsidRPr="003125A2" w:rsidRDefault="00F90BC7"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3125A2">
        <w:rPr>
          <w:rFonts w:ascii="微軟正黑體" w:eastAsia="微軟正黑體" w:hAnsi="微軟正黑體" w:hint="eastAsia"/>
          <w:sz w:val="20"/>
          <w:szCs w:val="20"/>
        </w:rPr>
        <w:t>除另有約定者，</w:t>
      </w:r>
      <w:r w:rsidR="00DE1849" w:rsidRPr="003125A2">
        <w:rPr>
          <w:rFonts w:ascii="微軟正黑體" w:eastAsia="微軟正黑體" w:hAnsi="微軟正黑體" w:hint="eastAsia"/>
          <w:sz w:val="20"/>
          <w:szCs w:val="20"/>
        </w:rPr>
        <w:t>會員</w:t>
      </w:r>
      <w:r w:rsidR="00253F64" w:rsidRPr="003125A2">
        <w:rPr>
          <w:rFonts w:ascii="微軟正黑體" w:eastAsia="微軟正黑體" w:hAnsi="微軟正黑體" w:hint="eastAsia"/>
          <w:sz w:val="20"/>
          <w:szCs w:val="20"/>
        </w:rPr>
        <w:t>違反本協議內容</w:t>
      </w:r>
      <w:r w:rsidR="002E6293" w:rsidRPr="003125A2">
        <w:rPr>
          <w:rFonts w:ascii="微軟正黑體" w:eastAsia="微軟正黑體" w:hAnsi="微軟正黑體" w:hint="eastAsia"/>
          <w:sz w:val="20"/>
          <w:szCs w:val="20"/>
        </w:rPr>
        <w:t>情節重大者</w:t>
      </w:r>
      <w:ins w:id="50" w:author="queenie.lai0225@gmail.com" w:date="2023-08-15T10:22:00Z">
        <w:r w:rsidR="00D6643B" w:rsidRPr="003125A2">
          <w:rPr>
            <w:rFonts w:ascii="微軟正黑體" w:eastAsia="微軟正黑體" w:hAnsi="微軟正黑體" w:hint="eastAsia"/>
            <w:sz w:val="20"/>
            <w:szCs w:val="20"/>
          </w:rPr>
          <w:t>，</w:t>
        </w:r>
      </w:ins>
      <w:ins w:id="51" w:author="queenie.lai0225@gmail.com" w:date="2023-08-15T10:21:00Z">
        <w:r w:rsidR="00D6643B" w:rsidRPr="003125A2">
          <w:rPr>
            <w:rFonts w:ascii="微軟正黑體" w:eastAsia="微軟正黑體" w:hAnsi="微軟正黑體" w:hint="eastAsia"/>
            <w:sz w:val="20"/>
            <w:szCs w:val="20"/>
          </w:rPr>
          <w:t>包含</w:t>
        </w:r>
      </w:ins>
      <w:ins w:id="52" w:author="queenie.lai0225@gmail.com" w:date="2023-08-15T10:22:00Z">
        <w:r w:rsidR="00D6643B" w:rsidRPr="003125A2">
          <w:rPr>
            <w:rFonts w:ascii="微軟正黑體" w:eastAsia="微軟正黑體" w:hAnsi="微軟正黑體" w:hint="eastAsia"/>
            <w:sz w:val="20"/>
            <w:szCs w:val="20"/>
          </w:rPr>
          <w:t>但不限於訂單給付期限內未</w:t>
        </w:r>
      </w:ins>
      <w:ins w:id="53" w:author="queenie.lai0225@gmail.com" w:date="2023-08-15T10:23:00Z">
        <w:r w:rsidR="00D6643B" w:rsidRPr="003125A2">
          <w:rPr>
            <w:rFonts w:ascii="微軟正黑體" w:eastAsia="微軟正黑體" w:hAnsi="微軟正黑體" w:hint="eastAsia"/>
            <w:sz w:val="20"/>
            <w:szCs w:val="20"/>
          </w:rPr>
          <w:t>完成</w:t>
        </w:r>
      </w:ins>
      <w:ins w:id="54" w:author="queenie.lai0225@gmail.com" w:date="2023-08-15T10:22:00Z">
        <w:r w:rsidR="00D6643B" w:rsidRPr="003125A2">
          <w:rPr>
            <w:rFonts w:ascii="微軟正黑體" w:eastAsia="微軟正黑體" w:hAnsi="微軟正黑體" w:hint="eastAsia"/>
            <w:sz w:val="20"/>
            <w:szCs w:val="20"/>
          </w:rPr>
          <w:t>給付金額</w:t>
        </w:r>
      </w:ins>
      <w:r w:rsidR="00344F61" w:rsidRPr="003125A2">
        <w:rPr>
          <w:rFonts w:ascii="微軟正黑體" w:eastAsia="微軟正黑體" w:hAnsi="微軟正黑體" w:hint="eastAsia"/>
          <w:sz w:val="20"/>
          <w:szCs w:val="20"/>
        </w:rPr>
        <w:t>，或有相當事證足認有涉及違法之行為，或所提交之身份認證資料為虛偽</w:t>
      </w:r>
      <w:r w:rsidR="00F8324B" w:rsidRPr="003125A2">
        <w:rPr>
          <w:rFonts w:ascii="微軟正黑體" w:eastAsia="微軟正黑體" w:hAnsi="微軟正黑體" w:hint="eastAsia"/>
          <w:sz w:val="20"/>
          <w:szCs w:val="20"/>
        </w:rPr>
        <w:t>並查證屬實者，</w:t>
      </w:r>
      <w:r w:rsidR="00253F64" w:rsidRPr="003125A2">
        <w:rPr>
          <w:rFonts w:ascii="微軟正黑體" w:eastAsia="微軟正黑體" w:hAnsi="微軟正黑體" w:hint="eastAsia"/>
          <w:sz w:val="20"/>
          <w:szCs w:val="20"/>
        </w:rPr>
        <w:t>本公司</w:t>
      </w:r>
      <w:r w:rsidR="00F8324B" w:rsidRPr="003125A2">
        <w:rPr>
          <w:rFonts w:ascii="微軟正黑體" w:eastAsia="微軟正黑體" w:hAnsi="微軟正黑體" w:hint="eastAsia"/>
          <w:sz w:val="20"/>
          <w:szCs w:val="20"/>
        </w:rPr>
        <w:t>得對</w:t>
      </w:r>
      <w:r w:rsidR="000C0D8F" w:rsidRPr="003125A2">
        <w:rPr>
          <w:rFonts w:ascii="微軟正黑體" w:eastAsia="微軟正黑體" w:hAnsi="微軟正黑體" w:hint="eastAsia"/>
          <w:sz w:val="20"/>
          <w:szCs w:val="20"/>
        </w:rPr>
        <w:t>其</w:t>
      </w:r>
      <w:r w:rsidR="00253F64" w:rsidRPr="003125A2">
        <w:rPr>
          <w:rFonts w:ascii="微軟正黑體" w:eastAsia="微軟正黑體" w:hAnsi="微軟正黑體" w:hint="eastAsia"/>
          <w:sz w:val="20"/>
          <w:szCs w:val="20"/>
        </w:rPr>
        <w:t>暫停一部或全部之服務，並得終止本協議</w:t>
      </w:r>
      <w:r w:rsidR="00457C46" w:rsidRPr="003125A2">
        <w:rPr>
          <w:rFonts w:ascii="微軟正黑體" w:eastAsia="微軟正黑體" w:hAnsi="微軟正黑體" w:hint="eastAsia"/>
          <w:sz w:val="20"/>
          <w:szCs w:val="20"/>
        </w:rPr>
        <w:t>；</w:t>
      </w:r>
    </w:p>
    <w:p w14:paraId="19F6D859" w14:textId="61B261E3" w:rsidR="002E6293" w:rsidRPr="003125A2"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3125A2">
        <w:rPr>
          <w:rFonts w:ascii="微軟正黑體" w:eastAsia="微軟正黑體" w:hAnsi="微軟正黑體" w:hint="eastAsia"/>
          <w:sz w:val="20"/>
          <w:szCs w:val="20"/>
        </w:rPr>
        <w:t>前條所謂違反本協議</w:t>
      </w:r>
      <w:r w:rsidR="002E6293" w:rsidRPr="003125A2">
        <w:rPr>
          <w:rFonts w:ascii="微軟正黑體" w:eastAsia="微軟正黑體" w:hAnsi="微軟正黑體" w:hint="eastAsia"/>
          <w:sz w:val="20"/>
          <w:szCs w:val="20"/>
        </w:rPr>
        <w:t>之約定情節重大，係指</w:t>
      </w:r>
      <w:r w:rsidR="000C0D8F" w:rsidRPr="003125A2">
        <w:rPr>
          <w:rFonts w:ascii="微軟正黑體" w:eastAsia="微軟正黑體" w:hAnsi="微軟正黑體" w:hint="eastAsia"/>
          <w:sz w:val="20"/>
          <w:szCs w:val="20"/>
        </w:rPr>
        <w:t>違約方</w:t>
      </w:r>
      <w:r w:rsidR="002E6293" w:rsidRPr="003125A2">
        <w:rPr>
          <w:rFonts w:ascii="微軟正黑體" w:eastAsia="微軟正黑體" w:hAnsi="微軟正黑體" w:hint="eastAsia"/>
          <w:sz w:val="20"/>
          <w:szCs w:val="20"/>
        </w:rPr>
        <w:t>違反本協議之義務，經本公司合法通知</w:t>
      </w:r>
      <w:r w:rsidR="002E6293" w:rsidRPr="003125A2">
        <w:rPr>
          <w:rFonts w:ascii="微軟正黑體" w:eastAsia="微軟正黑體" w:hAnsi="微軟正黑體"/>
          <w:sz w:val="20"/>
          <w:szCs w:val="20"/>
        </w:rPr>
        <w:t>3</w:t>
      </w:r>
      <w:r w:rsidR="002E6293" w:rsidRPr="003125A2">
        <w:rPr>
          <w:rFonts w:ascii="微軟正黑體" w:eastAsia="微軟正黑體" w:hAnsi="微軟正黑體" w:hint="eastAsia"/>
          <w:sz w:val="20"/>
          <w:szCs w:val="20"/>
        </w:rPr>
        <w:t>次，</w:t>
      </w:r>
      <w:ins w:id="55" w:author="queenie.lai0225@gmail.com" w:date="2023-08-15T10:31:00Z">
        <w:r w:rsidR="00D6643B" w:rsidRPr="003125A2">
          <w:rPr>
            <w:rFonts w:ascii="微軟正黑體" w:eastAsia="微軟正黑體" w:hAnsi="微軟正黑體" w:hint="eastAsia"/>
            <w:sz w:val="20"/>
            <w:szCs w:val="20"/>
          </w:rPr>
          <w:t>未於本公司通知指定期限完成修正者，或違約方仍有違約行為者。</w:t>
        </w:r>
      </w:ins>
      <w:del w:id="56" w:author="queenie.lai0225@gmail.com" w:date="2023-08-15T10:31:00Z">
        <w:r w:rsidR="002E6293" w:rsidRPr="003125A2" w:rsidDel="00D6643B">
          <w:rPr>
            <w:rFonts w:ascii="微軟正黑體" w:eastAsia="微軟正黑體" w:hAnsi="微軟正黑體" w:hint="eastAsia"/>
            <w:sz w:val="20"/>
            <w:szCs w:val="20"/>
          </w:rPr>
          <w:delText>且未能於</w:delText>
        </w:r>
        <w:r w:rsidRPr="003125A2" w:rsidDel="00D6643B">
          <w:rPr>
            <w:rFonts w:ascii="微軟正黑體" w:eastAsia="微軟正黑體" w:hAnsi="微軟正黑體"/>
            <w:sz w:val="20"/>
            <w:szCs w:val="20"/>
          </w:rPr>
          <w:delText>90</w:delText>
        </w:r>
        <w:r w:rsidR="002E6293" w:rsidRPr="003125A2" w:rsidDel="00D6643B">
          <w:rPr>
            <w:rFonts w:ascii="微軟正黑體" w:eastAsia="微軟正黑體" w:hAnsi="微軟正黑體" w:hint="eastAsia"/>
            <w:sz w:val="20"/>
            <w:szCs w:val="20"/>
          </w:rPr>
          <w:delText>日內完整糾正其違約行為者。</w:delText>
        </w:r>
      </w:del>
    </w:p>
    <w:p w14:paraId="28002D5C" w14:textId="116E4AE9" w:rsidR="008039FA" w:rsidRPr="008039FA" w:rsidRDefault="000C0D8F" w:rsidP="008039FA">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3125A2">
        <w:rPr>
          <w:rFonts w:ascii="微軟正黑體" w:eastAsia="微軟正黑體" w:hAnsi="微軟正黑體" w:hint="eastAsia"/>
          <w:sz w:val="20"/>
          <w:szCs w:val="20"/>
        </w:rPr>
        <w:t>會員</w:t>
      </w:r>
      <w:r w:rsidR="002E6293" w:rsidRPr="003125A2">
        <w:rPr>
          <w:rFonts w:ascii="微軟正黑體" w:eastAsia="微軟正黑體" w:hAnsi="微軟正黑體" w:hint="eastAsia"/>
          <w:sz w:val="20"/>
          <w:szCs w:val="20"/>
        </w:rPr>
        <w:t>資格如因</w:t>
      </w:r>
      <w:r w:rsidR="002E6293" w:rsidRPr="003125A2">
        <w:rPr>
          <w:rFonts w:ascii="微軟正黑體" w:eastAsia="微軟正黑體" w:hAnsi="微軟正黑體" w:hint="eastAsia"/>
          <w:sz w:val="20"/>
          <w:szCs w:val="20"/>
          <w:rPrChange w:id="57" w:author="queenie.lai0225@gmail.com" w:date="2023-09-01T09:14:00Z">
            <w:rPr>
              <w:rFonts w:ascii="微軟正黑體" w:eastAsia="微軟正黑體" w:hAnsi="微軟正黑體" w:hint="eastAsia"/>
              <w:sz w:val="20"/>
              <w:szCs w:val="20"/>
              <w:highlight w:val="cyan"/>
            </w:rPr>
          </w:rPrChange>
        </w:rPr>
        <w:t>第</w:t>
      </w:r>
      <w:r w:rsidR="00F90BC7" w:rsidRPr="003125A2">
        <w:rPr>
          <w:rFonts w:ascii="微軟正黑體" w:eastAsia="微軟正黑體" w:hAnsi="微軟正黑體"/>
          <w:sz w:val="20"/>
          <w:szCs w:val="20"/>
          <w:rPrChange w:id="58" w:author="queenie.lai0225@gmail.com" w:date="2023-09-01T09:14:00Z">
            <w:rPr>
              <w:rFonts w:ascii="微軟正黑體" w:eastAsia="微軟正黑體" w:hAnsi="微軟正黑體"/>
              <w:sz w:val="20"/>
              <w:szCs w:val="20"/>
              <w:highlight w:val="cyan"/>
            </w:rPr>
          </w:rPrChange>
        </w:rPr>
        <w:t>1</w:t>
      </w:r>
      <w:r w:rsidR="004806CF" w:rsidRPr="003125A2">
        <w:rPr>
          <w:rFonts w:ascii="微軟正黑體" w:eastAsia="微軟正黑體" w:hAnsi="微軟正黑體"/>
          <w:sz w:val="20"/>
          <w:szCs w:val="20"/>
          <w:rPrChange w:id="59" w:author="queenie.lai0225@gmail.com" w:date="2023-09-01T09:14:00Z">
            <w:rPr>
              <w:rFonts w:ascii="微軟正黑體" w:eastAsia="微軟正黑體" w:hAnsi="微軟正黑體"/>
              <w:sz w:val="20"/>
              <w:szCs w:val="20"/>
              <w:highlight w:val="cyan"/>
            </w:rPr>
          </w:rPrChange>
        </w:rPr>
        <w:t>4</w:t>
      </w:r>
      <w:r w:rsidR="002E6293" w:rsidRPr="003125A2">
        <w:rPr>
          <w:rFonts w:ascii="微軟正黑體" w:eastAsia="微軟正黑體" w:hAnsi="微軟正黑體"/>
          <w:sz w:val="20"/>
          <w:szCs w:val="20"/>
          <w:rPrChange w:id="60" w:author="queenie.lai0225@gmail.com" w:date="2023-09-01T09:14:00Z">
            <w:rPr>
              <w:rFonts w:ascii="微軟正黑體" w:eastAsia="微軟正黑體" w:hAnsi="微軟正黑體"/>
              <w:sz w:val="20"/>
              <w:szCs w:val="20"/>
              <w:highlight w:val="cyan"/>
            </w:rPr>
          </w:rPrChange>
        </w:rPr>
        <w:t>.1</w:t>
      </w:r>
      <w:r w:rsidR="002E6293" w:rsidRPr="003125A2">
        <w:rPr>
          <w:rFonts w:ascii="微軟正黑體" w:eastAsia="微軟正黑體" w:hAnsi="微軟正黑體" w:hint="eastAsia"/>
          <w:sz w:val="20"/>
          <w:szCs w:val="20"/>
          <w:rPrChange w:id="61" w:author="queenie.lai0225@gmail.com" w:date="2023-09-01T09:14:00Z">
            <w:rPr>
              <w:rFonts w:ascii="微軟正黑體" w:eastAsia="微軟正黑體" w:hAnsi="微軟正黑體" w:hint="eastAsia"/>
              <w:sz w:val="20"/>
              <w:szCs w:val="20"/>
              <w:highlight w:val="cyan"/>
            </w:rPr>
          </w:rPrChange>
        </w:rPr>
        <w:t>條</w:t>
      </w:r>
      <w:r w:rsidR="002E6293" w:rsidRPr="003125A2">
        <w:rPr>
          <w:rFonts w:ascii="微軟正黑體" w:eastAsia="微軟正黑體" w:hAnsi="微軟正黑體" w:hint="eastAsia"/>
          <w:sz w:val="20"/>
          <w:szCs w:val="20"/>
        </w:rPr>
        <w:t>原因終</w:t>
      </w:r>
      <w:r w:rsidR="002E6293">
        <w:rPr>
          <w:rFonts w:ascii="微軟正黑體" w:eastAsia="微軟正黑體" w:hAnsi="微軟正黑體" w:hint="eastAsia"/>
          <w:sz w:val="20"/>
          <w:szCs w:val="20"/>
        </w:rPr>
        <w:t>止者，</w:t>
      </w:r>
      <w:r w:rsidR="00944E39">
        <w:rPr>
          <w:rFonts w:ascii="微軟正黑體" w:eastAsia="微軟正黑體" w:hAnsi="微軟正黑體" w:hint="eastAsia"/>
          <w:sz w:val="20"/>
          <w:szCs w:val="20"/>
        </w:rPr>
        <w:t>該會員應於</w:t>
      </w:r>
      <w:r w:rsidR="00822F9E">
        <w:rPr>
          <w:rFonts w:ascii="微軟正黑體" w:eastAsia="微軟正黑體" w:hAnsi="微軟正黑體" w:hint="eastAsia"/>
          <w:sz w:val="20"/>
          <w:szCs w:val="20"/>
        </w:rPr>
        <w:t>終止後</w:t>
      </w:r>
      <w:r w:rsidR="00944E39" w:rsidRPr="004E20A4">
        <w:rPr>
          <w:rFonts w:ascii="微軟正黑體" w:eastAsia="微軟正黑體" w:hAnsi="微軟正黑體" w:hint="eastAsia"/>
          <w:sz w:val="20"/>
          <w:szCs w:val="20"/>
        </w:rPr>
        <w:t>一</w:t>
      </w:r>
      <w:r w:rsidR="00822F9E">
        <w:rPr>
          <w:rFonts w:ascii="微軟正黑體" w:eastAsia="微軟正黑體" w:hAnsi="微軟正黑體" w:hint="eastAsia"/>
          <w:sz w:val="20"/>
          <w:szCs w:val="20"/>
        </w:rPr>
        <w:t>個月</w:t>
      </w:r>
      <w:r w:rsidR="00944E39" w:rsidRPr="004E20A4">
        <w:rPr>
          <w:rFonts w:ascii="微軟正黑體" w:eastAsia="微軟正黑體" w:hAnsi="微軟正黑體" w:hint="eastAsia"/>
          <w:sz w:val="20"/>
          <w:szCs w:val="20"/>
        </w:rPr>
        <w:t>內進行抵換</w:t>
      </w:r>
      <w:r w:rsidR="008D1BFD">
        <w:rPr>
          <w:rFonts w:ascii="微軟正黑體" w:eastAsia="微軟正黑體" w:hAnsi="微軟正黑體" w:hint="eastAsia"/>
          <w:sz w:val="20"/>
          <w:szCs w:val="20"/>
        </w:rPr>
        <w:t>之作業</w:t>
      </w:r>
      <w:r w:rsidR="00822F9E">
        <w:rPr>
          <w:rFonts w:ascii="微軟正黑體" w:eastAsia="微軟正黑體" w:hAnsi="微軟正黑體" w:hint="eastAsia"/>
          <w:sz w:val="20"/>
          <w:szCs w:val="20"/>
        </w:rPr>
        <w:t>，</w:t>
      </w:r>
      <w:del w:id="62" w:author="queenie.lai0225@gmail.com" w:date="2023-09-01T16:26:00Z">
        <w:r w:rsidR="008D1BFD" w:rsidDel="00FE51FC">
          <w:rPr>
            <w:rFonts w:ascii="微軟正黑體" w:eastAsia="微軟正黑體" w:hAnsi="微軟正黑體" w:hint="eastAsia"/>
            <w:sz w:val="20"/>
            <w:szCs w:val="20"/>
          </w:rPr>
          <w:delText>若會員未於一個月內進行抵換，</w:delText>
        </w:r>
      </w:del>
      <w:ins w:id="63" w:author="queenie.lai0225@gmail.com" w:date="2023-09-01T16:23:00Z">
        <w:r w:rsidR="00FE51FC">
          <w:rPr>
            <w:rFonts w:ascii="微軟正黑體" w:eastAsia="微軟正黑體" w:hAnsi="微軟正黑體" w:hint="eastAsia"/>
            <w:sz w:val="20"/>
            <w:szCs w:val="20"/>
          </w:rPr>
          <w:t>或於上開期限內</w:t>
        </w:r>
        <w:r w:rsidR="00FE51FC">
          <w:rPr>
            <w:rFonts w:ascii="微軟正黑體" w:eastAsia="微軟正黑體" w:hAnsi="微軟正黑體" w:hint="eastAsia"/>
            <w:sz w:val="20"/>
            <w:szCs w:val="20"/>
          </w:rPr>
          <w:t>，</w:t>
        </w:r>
      </w:ins>
      <w:r w:rsidR="002E6293">
        <w:rPr>
          <w:rFonts w:ascii="微軟正黑體" w:eastAsia="微軟正黑體" w:hAnsi="微軟正黑體" w:hint="eastAsia"/>
          <w:sz w:val="20"/>
          <w:szCs w:val="20"/>
        </w:rPr>
        <w:t>本公司</w:t>
      </w:r>
      <w:ins w:id="64" w:author="queenie.lai0225@gmail.com" w:date="2023-09-01T16:26:00Z">
        <w:r w:rsidR="00FE51FC">
          <w:rPr>
            <w:rFonts w:ascii="微軟正黑體" w:eastAsia="微軟正黑體" w:hAnsi="微軟正黑體" w:hint="eastAsia"/>
            <w:sz w:val="20"/>
            <w:szCs w:val="20"/>
          </w:rPr>
          <w:t>可</w:t>
        </w:r>
      </w:ins>
      <w:del w:id="65" w:author="queenie.lai0225@gmail.com" w:date="2023-09-01T16:26:00Z">
        <w:r w:rsidR="002E6293" w:rsidDel="00FE51FC">
          <w:rPr>
            <w:rFonts w:ascii="微軟正黑體" w:eastAsia="微軟正黑體" w:hAnsi="微軟正黑體" w:hint="eastAsia"/>
            <w:sz w:val="20"/>
            <w:szCs w:val="20"/>
          </w:rPr>
          <w:delText>得</w:delText>
        </w:r>
      </w:del>
      <w:r w:rsidR="002E6293">
        <w:rPr>
          <w:rFonts w:ascii="微軟正黑體" w:eastAsia="微軟正黑體" w:hAnsi="微軟正黑體" w:hint="eastAsia"/>
          <w:sz w:val="20"/>
          <w:szCs w:val="20"/>
        </w:rPr>
        <w:t>將會員儲放於帳戶</w:t>
      </w:r>
      <w:r w:rsidR="002561BD" w:rsidRPr="004E20A4">
        <w:rPr>
          <w:rFonts w:ascii="微軟正黑體" w:eastAsia="微軟正黑體" w:hAnsi="微軟正黑體" w:hint="eastAsia"/>
          <w:sz w:val="20"/>
          <w:szCs w:val="20"/>
        </w:rPr>
        <w:t>中製造年份</w:t>
      </w:r>
      <w:del w:id="66" w:author="queenie.lai0225@gmail.com" w:date="2023-08-15T09:13:00Z">
        <w:r w:rsidR="002561BD" w:rsidRPr="004E20A4" w:rsidDel="001412EF">
          <w:rPr>
            <w:rFonts w:ascii="微軟正黑體" w:eastAsia="微軟正黑體" w:hAnsi="微軟正黑體" w:hint="eastAsia"/>
            <w:sz w:val="20"/>
            <w:szCs w:val="20"/>
          </w:rPr>
          <w:delText>三</w:delText>
        </w:r>
      </w:del>
      <w:ins w:id="67" w:author="queenie.lai0225@gmail.com" w:date="2023-08-15T09:13:00Z">
        <w:r w:rsidR="001412EF">
          <w:rPr>
            <w:rFonts w:ascii="微軟正黑體" w:eastAsia="微軟正黑體" w:hAnsi="微軟正黑體" w:hint="eastAsia"/>
            <w:sz w:val="20"/>
            <w:szCs w:val="20"/>
          </w:rPr>
          <w:t>五</w:t>
        </w:r>
      </w:ins>
      <w:r w:rsidR="002561BD" w:rsidRPr="004E20A4">
        <w:rPr>
          <w:rFonts w:ascii="微軟正黑體" w:eastAsia="微軟正黑體" w:hAnsi="微軟正黑體" w:hint="eastAsia"/>
          <w:sz w:val="20"/>
          <w:szCs w:val="20"/>
        </w:rPr>
        <w:t>年內之</w:t>
      </w:r>
      <w:proofErr w:type="gramStart"/>
      <w:r w:rsidR="002561BD" w:rsidRPr="004E20A4">
        <w:rPr>
          <w:rFonts w:ascii="微軟正黑體" w:eastAsia="微軟正黑體" w:hAnsi="微軟正黑體" w:hint="eastAsia"/>
          <w:sz w:val="20"/>
          <w:szCs w:val="20"/>
        </w:rPr>
        <w:t>土星碳權憑證</w:t>
      </w:r>
      <w:proofErr w:type="gramEnd"/>
      <w:del w:id="68" w:author="Dan Yang" w:date="2023-08-14T10:37:00Z">
        <w:r w:rsidR="002561BD" w:rsidRPr="004E20A4" w:rsidDel="00F77D12">
          <w:rPr>
            <w:rFonts w:ascii="微軟正黑體" w:eastAsia="微軟正黑體" w:hAnsi="微軟正黑體" w:hint="eastAsia"/>
            <w:sz w:val="20"/>
            <w:szCs w:val="20"/>
          </w:rPr>
          <w:delText>（依比例）</w:delText>
        </w:r>
      </w:del>
      <w:r w:rsidR="002E6293">
        <w:rPr>
          <w:rFonts w:ascii="微軟正黑體" w:eastAsia="微軟正黑體" w:hAnsi="微軟正黑體" w:hint="eastAsia"/>
          <w:sz w:val="20"/>
          <w:szCs w:val="20"/>
        </w:rPr>
        <w:t>以原始價格之</w:t>
      </w:r>
      <w:ins w:id="69" w:author="queenie.lai0225@gmail.com" w:date="2023-09-01T16:30:00Z">
        <w:r w:rsidR="00FE51FC">
          <w:rPr>
            <w:rFonts w:ascii="微軟正黑體" w:eastAsia="微軟正黑體" w:hAnsi="微軟正黑體"/>
            <w:sz w:val="20"/>
            <w:szCs w:val="20"/>
          </w:rPr>
          <w:t>4</w:t>
        </w:r>
      </w:ins>
      <w:del w:id="70" w:author="queenie.lai0225@gmail.com" w:date="2023-09-01T16:30:00Z">
        <w:r w:rsidR="00C44B27" w:rsidDel="00FE51FC">
          <w:rPr>
            <w:rFonts w:ascii="微軟正黑體" w:eastAsia="微軟正黑體" w:hAnsi="微軟正黑體"/>
            <w:sz w:val="20"/>
            <w:szCs w:val="20"/>
          </w:rPr>
          <w:delText>5</w:delText>
        </w:r>
      </w:del>
      <w:r w:rsidR="00C44B27">
        <w:rPr>
          <w:rFonts w:ascii="微軟正黑體" w:eastAsia="微軟正黑體" w:hAnsi="微軟正黑體"/>
          <w:sz w:val="20"/>
          <w:szCs w:val="20"/>
        </w:rPr>
        <w:t>0</w:t>
      </w:r>
      <w:r w:rsidR="002E6293">
        <w:rPr>
          <w:rFonts w:ascii="微軟正黑體" w:eastAsia="微軟正黑體" w:hAnsi="微軟正黑體"/>
          <w:sz w:val="20"/>
          <w:szCs w:val="20"/>
        </w:rPr>
        <w:t>%</w:t>
      </w:r>
      <w:r w:rsidR="002E6293">
        <w:rPr>
          <w:rFonts w:ascii="微軟正黑體" w:eastAsia="微軟正黑體" w:hAnsi="微軟正黑體" w:hint="eastAsia"/>
          <w:sz w:val="20"/>
          <w:szCs w:val="20"/>
        </w:rPr>
        <w:t>買回</w:t>
      </w:r>
      <w:r w:rsidR="00253F64">
        <w:rPr>
          <w:rFonts w:ascii="微軟正黑體" w:eastAsia="微軟正黑體" w:hAnsi="微軟正黑體" w:hint="eastAsia"/>
          <w:sz w:val="20"/>
          <w:szCs w:val="20"/>
        </w:rPr>
        <w:t>，如本公司買回之</w:t>
      </w:r>
      <w:r w:rsidR="007710FB">
        <w:rPr>
          <w:rFonts w:ascii="微軟正黑體" w:eastAsia="微軟正黑體" w:hAnsi="微軟正黑體" w:hint="eastAsia"/>
          <w:sz w:val="20"/>
          <w:szCs w:val="20"/>
        </w:rPr>
        <w:t>價格</w:t>
      </w:r>
      <w:r w:rsidR="00253F64">
        <w:rPr>
          <w:rFonts w:ascii="微軟正黑體" w:eastAsia="微軟正黑體" w:hAnsi="微軟正黑體" w:hint="eastAsia"/>
          <w:sz w:val="20"/>
          <w:szCs w:val="20"/>
        </w:rPr>
        <w:t>低</w:t>
      </w:r>
      <w:r w:rsidR="007710FB">
        <w:rPr>
          <w:rFonts w:ascii="微軟正黑體" w:eastAsia="微軟正黑體" w:hAnsi="微軟正黑體" w:hint="eastAsia"/>
          <w:sz w:val="20"/>
          <w:szCs w:val="20"/>
        </w:rPr>
        <w:t>於</w:t>
      </w:r>
      <w:r w:rsidR="00253F64">
        <w:rPr>
          <w:rFonts w:ascii="微軟正黑體" w:eastAsia="微軟正黑體" w:hAnsi="微軟正黑體" w:hint="eastAsia"/>
          <w:sz w:val="20"/>
          <w:szCs w:val="20"/>
        </w:rPr>
        <w:t>買回時之市場價格，該價差</w:t>
      </w:r>
      <w:r w:rsidR="007710FB">
        <w:rPr>
          <w:rFonts w:ascii="微軟正黑體" w:eastAsia="微軟正黑體" w:hAnsi="微軟正黑體" w:hint="eastAsia"/>
          <w:sz w:val="20"/>
          <w:szCs w:val="20"/>
        </w:rPr>
        <w:t>視為懲罰性違約金</w:t>
      </w:r>
      <w:r w:rsidR="00D7327B">
        <w:rPr>
          <w:rFonts w:ascii="微軟正黑體" w:eastAsia="微軟正黑體" w:hAnsi="微軟正黑體" w:hint="eastAsia"/>
          <w:sz w:val="20"/>
          <w:szCs w:val="20"/>
        </w:rPr>
        <w:t>，會員</w:t>
      </w:r>
      <w:r>
        <w:rPr>
          <w:rFonts w:ascii="微軟正黑體" w:eastAsia="微軟正黑體" w:hAnsi="微軟正黑體" w:hint="eastAsia"/>
          <w:sz w:val="20"/>
          <w:szCs w:val="20"/>
        </w:rPr>
        <w:t>不得請求該差額</w:t>
      </w:r>
      <w:r w:rsidR="008039FA">
        <w:rPr>
          <w:rFonts w:ascii="微軟正黑體" w:eastAsia="微軟正黑體" w:hAnsi="微軟正黑體" w:hint="eastAsia"/>
          <w:sz w:val="20"/>
          <w:szCs w:val="20"/>
        </w:rPr>
        <w:t>。</w:t>
      </w:r>
      <w:ins w:id="71" w:author="queenie.lai0225@gmail.com" w:date="2023-09-01T16:27:00Z">
        <w:r w:rsidR="00FE51FC">
          <w:rPr>
            <w:rFonts w:ascii="微軟正黑體" w:eastAsia="微軟正黑體" w:hAnsi="微軟正黑體" w:hint="eastAsia"/>
            <w:sz w:val="20"/>
            <w:szCs w:val="20"/>
          </w:rPr>
          <w:t>本公司將保留購回與否之</w:t>
        </w:r>
      </w:ins>
      <w:ins w:id="72" w:author="queenie.lai0225@gmail.com" w:date="2023-09-01T16:29:00Z">
        <w:r w:rsidR="00FE51FC">
          <w:rPr>
            <w:rFonts w:ascii="微軟正黑體" w:eastAsia="微軟正黑體" w:hAnsi="微軟正黑體" w:hint="eastAsia"/>
            <w:sz w:val="20"/>
            <w:szCs w:val="20"/>
          </w:rPr>
          <w:t>決</w:t>
        </w:r>
      </w:ins>
      <w:ins w:id="73" w:author="queenie.lai0225@gmail.com" w:date="2023-09-01T16:27:00Z">
        <w:r w:rsidR="00FE51FC">
          <w:rPr>
            <w:rFonts w:ascii="微軟正黑體" w:eastAsia="微軟正黑體" w:hAnsi="微軟正黑體" w:hint="eastAsia"/>
            <w:sz w:val="20"/>
            <w:szCs w:val="20"/>
          </w:rPr>
          <w:t>定權</w:t>
        </w:r>
        <w:r w:rsidR="00FE51FC">
          <w:rPr>
            <w:rFonts w:ascii="微軟正黑體" w:eastAsia="微軟正黑體" w:hAnsi="微軟正黑體" w:hint="eastAsia"/>
            <w:sz w:val="20"/>
            <w:szCs w:val="20"/>
          </w:rPr>
          <w:t>。</w:t>
        </w:r>
      </w:ins>
    </w:p>
    <w:p w14:paraId="5B88E131" w14:textId="59B603B5" w:rsidR="00D55B92" w:rsidRPr="00851C26" w:rsidRDefault="003033CE" w:rsidP="00851C26">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FF263D">
        <w:rPr>
          <w:rFonts w:ascii="微軟正黑體" w:eastAsia="微軟正黑體" w:hAnsi="微軟正黑體" w:hint="eastAsia"/>
          <w:sz w:val="20"/>
          <w:szCs w:val="20"/>
        </w:rPr>
        <w:t>如非因</w:t>
      </w:r>
      <w:r w:rsidR="002E6293" w:rsidRPr="00FF263D">
        <w:rPr>
          <w:rFonts w:ascii="微軟正黑體" w:eastAsia="微軟正黑體" w:hAnsi="微軟正黑體" w:hint="eastAsia"/>
          <w:sz w:val="20"/>
          <w:szCs w:val="20"/>
        </w:rPr>
        <w:t>會員之違約而</w:t>
      </w:r>
      <w:r w:rsidR="00DE1849" w:rsidRPr="00FF263D">
        <w:rPr>
          <w:rFonts w:ascii="微軟正黑體" w:eastAsia="微軟正黑體" w:hAnsi="微軟正黑體" w:hint="eastAsia"/>
          <w:sz w:val="20"/>
          <w:szCs w:val="20"/>
        </w:rPr>
        <w:t>會員</w:t>
      </w:r>
      <w:r w:rsidR="002E6293" w:rsidRPr="00FF263D">
        <w:rPr>
          <w:rFonts w:ascii="微軟正黑體" w:eastAsia="微軟正黑體" w:hAnsi="微軟正黑體" w:hint="eastAsia"/>
          <w:sz w:val="20"/>
          <w:szCs w:val="20"/>
        </w:rPr>
        <w:t>欲</w:t>
      </w:r>
      <w:r w:rsidRPr="00FF263D">
        <w:rPr>
          <w:rFonts w:ascii="微軟正黑體" w:eastAsia="微軟正黑體" w:hAnsi="微軟正黑體" w:hint="eastAsia"/>
          <w:sz w:val="20"/>
          <w:szCs w:val="20"/>
        </w:rPr>
        <w:t>終止</w:t>
      </w:r>
      <w:r w:rsidR="00253F64" w:rsidRPr="00FF263D">
        <w:rPr>
          <w:rFonts w:ascii="微軟正黑體" w:eastAsia="微軟正黑體" w:hAnsi="微軟正黑體" w:hint="eastAsia"/>
          <w:sz w:val="20"/>
          <w:szCs w:val="20"/>
        </w:rPr>
        <w:t>本協議</w:t>
      </w:r>
      <w:r w:rsidR="00C60ED5" w:rsidRPr="00FF263D">
        <w:rPr>
          <w:rFonts w:ascii="微軟正黑體" w:eastAsia="微軟正黑體" w:hAnsi="微軟正黑體" w:hint="eastAsia"/>
          <w:sz w:val="20"/>
          <w:szCs w:val="20"/>
        </w:rPr>
        <w:t>時</w:t>
      </w:r>
      <w:r w:rsidR="00B45F37" w:rsidRPr="00FF263D">
        <w:rPr>
          <w:rFonts w:ascii="微軟正黑體" w:eastAsia="微軟正黑體" w:hAnsi="微軟正黑體" w:hint="eastAsia"/>
          <w:sz w:val="20"/>
          <w:szCs w:val="20"/>
        </w:rPr>
        <w:t>（</w:t>
      </w:r>
      <w:r w:rsidR="004125D9" w:rsidRPr="00FF263D">
        <w:rPr>
          <w:rFonts w:ascii="微軟正黑體" w:eastAsia="微軟正黑體" w:hAnsi="微軟正黑體" w:hint="eastAsia"/>
          <w:sz w:val="20"/>
          <w:szCs w:val="20"/>
        </w:rPr>
        <w:t>提前終止或不欲續</w:t>
      </w:r>
      <w:r w:rsidR="002763C6" w:rsidRPr="00FF263D">
        <w:rPr>
          <w:rFonts w:ascii="微軟正黑體" w:eastAsia="微軟正黑體" w:hAnsi="微軟正黑體" w:hint="eastAsia"/>
          <w:sz w:val="20"/>
          <w:szCs w:val="20"/>
        </w:rPr>
        <w:t>繳年費</w:t>
      </w:r>
      <w:r w:rsidR="004125D9" w:rsidRPr="00FF263D">
        <w:rPr>
          <w:rFonts w:ascii="微軟正黑體" w:eastAsia="微軟正黑體" w:hAnsi="微軟正黑體" w:hint="eastAsia"/>
          <w:sz w:val="20"/>
          <w:szCs w:val="20"/>
        </w:rPr>
        <w:t>者）</w:t>
      </w:r>
      <w:r w:rsidR="00C60ED5" w:rsidRPr="00FF263D">
        <w:rPr>
          <w:rFonts w:ascii="微軟正黑體" w:eastAsia="微軟正黑體" w:hAnsi="微軟正黑體" w:hint="eastAsia"/>
          <w:sz w:val="20"/>
          <w:szCs w:val="20"/>
        </w:rPr>
        <w:t>，</w:t>
      </w:r>
      <w:r w:rsidR="008039FA" w:rsidRPr="00FF263D">
        <w:rPr>
          <w:rFonts w:ascii="微軟正黑體" w:eastAsia="微軟正黑體" w:hAnsi="微軟正黑體" w:hint="eastAsia"/>
          <w:sz w:val="20"/>
          <w:szCs w:val="20"/>
        </w:rPr>
        <w:t>會員應</w:t>
      </w:r>
      <w:r w:rsidR="00C60ED5" w:rsidRPr="00FF263D">
        <w:rPr>
          <w:rFonts w:ascii="微軟正黑體" w:eastAsia="微軟正黑體" w:hAnsi="微軟正黑體" w:hint="eastAsia"/>
          <w:sz w:val="20"/>
          <w:szCs w:val="20"/>
        </w:rPr>
        <w:t>依</w:t>
      </w:r>
      <w:r w:rsidR="00DE1849" w:rsidRPr="00FF263D">
        <w:rPr>
          <w:rFonts w:ascii="微軟正黑體" w:eastAsia="微軟正黑體" w:hAnsi="微軟正黑體" w:hint="eastAsia"/>
          <w:sz w:val="20"/>
          <w:szCs w:val="20"/>
        </w:rPr>
        <w:t>本平台</w:t>
      </w:r>
      <w:ins w:id="74" w:author="Dan Yang" w:date="2023-08-14T11:35:00Z">
        <w:r w:rsidR="00C67073">
          <w:rPr>
            <w:rFonts w:ascii="微軟正黑體" w:eastAsia="微軟正黑體" w:hAnsi="微軟正黑體" w:hint="eastAsia"/>
            <w:sz w:val="20"/>
            <w:szCs w:val="20"/>
          </w:rPr>
          <w:t>公告之</w:t>
        </w:r>
      </w:ins>
      <w:r w:rsidR="00253F64" w:rsidRPr="00FF263D">
        <w:rPr>
          <w:rFonts w:ascii="微軟正黑體" w:eastAsia="微軟正黑體" w:hAnsi="微軟正黑體" w:hint="eastAsia"/>
          <w:sz w:val="20"/>
          <w:szCs w:val="20"/>
        </w:rPr>
        <w:t>關於終止本協議</w:t>
      </w:r>
      <w:r w:rsidR="00C60ED5" w:rsidRPr="00FF263D">
        <w:rPr>
          <w:rFonts w:ascii="微軟正黑體" w:eastAsia="微軟正黑體" w:hAnsi="微軟正黑體" w:hint="eastAsia"/>
          <w:sz w:val="20"/>
          <w:szCs w:val="20"/>
        </w:rPr>
        <w:t>及關閉</w:t>
      </w:r>
      <w:r w:rsidR="00496D53" w:rsidRPr="00FF263D">
        <w:rPr>
          <w:rFonts w:ascii="微軟正黑體" w:eastAsia="微軟正黑體" w:hAnsi="微軟正黑體" w:hint="eastAsia"/>
          <w:sz w:val="20"/>
          <w:szCs w:val="20"/>
        </w:rPr>
        <w:t>／廢止</w:t>
      </w:r>
      <w:r w:rsidR="00C60ED5" w:rsidRPr="00FF263D">
        <w:rPr>
          <w:rFonts w:ascii="微軟正黑體" w:eastAsia="微軟正黑體" w:hAnsi="微軟正黑體" w:hint="eastAsia"/>
          <w:sz w:val="20"/>
          <w:szCs w:val="20"/>
        </w:rPr>
        <w:t>帳戶之程序為之</w:t>
      </w:r>
      <w:r w:rsidR="001633B2" w:rsidRPr="00FF263D">
        <w:rPr>
          <w:rFonts w:ascii="微軟正黑體" w:eastAsia="微軟正黑體" w:hAnsi="微軟正黑體" w:hint="eastAsia"/>
          <w:sz w:val="20"/>
          <w:szCs w:val="20"/>
        </w:rPr>
        <w:t>，</w:t>
      </w:r>
      <w:r w:rsidR="008039FA" w:rsidRPr="00FF263D">
        <w:rPr>
          <w:rFonts w:ascii="微軟正黑體" w:eastAsia="微軟正黑體" w:hAnsi="微軟正黑體" w:hint="eastAsia"/>
          <w:sz w:val="20"/>
          <w:szCs w:val="20"/>
        </w:rPr>
        <w:t>如有</w:t>
      </w:r>
      <w:proofErr w:type="gramStart"/>
      <w:r w:rsidR="001633B2" w:rsidRPr="00FF263D">
        <w:rPr>
          <w:rFonts w:ascii="微軟正黑體" w:eastAsia="微軟正黑體" w:hAnsi="微軟正黑體" w:hint="eastAsia"/>
          <w:sz w:val="20"/>
          <w:szCs w:val="20"/>
        </w:rPr>
        <w:t>土星碳權憑證</w:t>
      </w:r>
      <w:proofErr w:type="gramEnd"/>
      <w:r w:rsidR="008039FA" w:rsidRPr="00FF263D">
        <w:rPr>
          <w:rFonts w:ascii="微軟正黑體" w:eastAsia="微軟正黑體" w:hAnsi="微軟正黑體" w:hint="eastAsia"/>
          <w:sz w:val="20"/>
          <w:szCs w:val="20"/>
        </w:rPr>
        <w:t>仍存於</w:t>
      </w:r>
      <w:r w:rsidRPr="00FF263D">
        <w:rPr>
          <w:rFonts w:ascii="微軟正黑體" w:eastAsia="微軟正黑體" w:hAnsi="微軟正黑體" w:hint="eastAsia"/>
          <w:sz w:val="20"/>
          <w:szCs w:val="20"/>
        </w:rPr>
        <w:t>會員帳戶，</w:t>
      </w:r>
      <w:r w:rsidR="008039FA" w:rsidRPr="00FF263D">
        <w:rPr>
          <w:rFonts w:ascii="微軟正黑體" w:eastAsia="微軟正黑體" w:hAnsi="微軟正黑體" w:hint="eastAsia"/>
          <w:sz w:val="20"/>
          <w:szCs w:val="20"/>
        </w:rPr>
        <w:t>會員應</w:t>
      </w:r>
      <w:r w:rsidR="001633B2" w:rsidRPr="00FF263D">
        <w:rPr>
          <w:rFonts w:ascii="微軟正黑體" w:eastAsia="微軟正黑體" w:hAnsi="微軟正黑體" w:hint="eastAsia"/>
          <w:sz w:val="20"/>
          <w:szCs w:val="20"/>
        </w:rPr>
        <w:t>於帳戶關閉作業期間於本平台中</w:t>
      </w:r>
      <w:r w:rsidR="001633B2" w:rsidRPr="004E20A4">
        <w:rPr>
          <w:rFonts w:ascii="微軟正黑體" w:eastAsia="微軟正黑體" w:hAnsi="微軟正黑體" w:hint="eastAsia"/>
          <w:sz w:val="20"/>
          <w:szCs w:val="20"/>
        </w:rPr>
        <w:t>售出或</w:t>
      </w:r>
      <w:r w:rsidR="00B54D4E" w:rsidRPr="004E20A4">
        <w:rPr>
          <w:rFonts w:ascii="微軟正黑體" w:eastAsia="微軟正黑體" w:hAnsi="微軟正黑體" w:hint="eastAsia"/>
          <w:sz w:val="20"/>
          <w:szCs w:val="20"/>
        </w:rPr>
        <w:t>於終止後一年內</w:t>
      </w:r>
      <w:r w:rsidR="001633B2" w:rsidRPr="004E20A4">
        <w:rPr>
          <w:rFonts w:ascii="微軟正黑體" w:eastAsia="微軟正黑體" w:hAnsi="微軟正黑體" w:hint="eastAsia"/>
          <w:sz w:val="20"/>
          <w:szCs w:val="20"/>
        </w:rPr>
        <w:t>進行</w:t>
      </w:r>
      <w:r w:rsidR="00496D53" w:rsidRPr="004E20A4">
        <w:rPr>
          <w:rFonts w:ascii="微軟正黑體" w:eastAsia="微軟正黑體" w:hAnsi="微軟正黑體" w:hint="eastAsia"/>
          <w:sz w:val="20"/>
          <w:szCs w:val="20"/>
        </w:rPr>
        <w:t>抵</w:t>
      </w:r>
      <w:r w:rsidR="00496D53" w:rsidRPr="00FF263D">
        <w:rPr>
          <w:rFonts w:ascii="微軟正黑體" w:eastAsia="微軟正黑體" w:hAnsi="微軟正黑體" w:hint="eastAsia"/>
          <w:sz w:val="20"/>
          <w:szCs w:val="20"/>
        </w:rPr>
        <w:t>換</w:t>
      </w:r>
      <w:r w:rsidR="001633B2" w:rsidRPr="00FF263D">
        <w:rPr>
          <w:rFonts w:ascii="微軟正黑體" w:eastAsia="微軟正黑體" w:hAnsi="微軟正黑體" w:hint="eastAsia"/>
          <w:sz w:val="20"/>
          <w:szCs w:val="20"/>
        </w:rPr>
        <w:t>之作業</w:t>
      </w:r>
      <w:r w:rsidR="003A2B0F" w:rsidRPr="00FF263D">
        <w:rPr>
          <w:rFonts w:ascii="微軟正黑體" w:eastAsia="微軟正黑體" w:hAnsi="微軟正黑體" w:hint="eastAsia"/>
          <w:sz w:val="20"/>
          <w:szCs w:val="20"/>
        </w:rPr>
        <w:t>。</w:t>
      </w:r>
      <w:ins w:id="75" w:author="Dan Yang" w:date="2023-08-14T11:35:00Z">
        <w:del w:id="76" w:author="queenie.lai0225@gmail.com" w:date="2023-08-15T09:16:00Z">
          <w:r w:rsidR="00C67073" w:rsidDel="001412EF">
            <w:rPr>
              <w:rFonts w:ascii="微軟正黑體" w:eastAsia="微軟正黑體" w:hAnsi="微軟正黑體" w:hint="eastAsia"/>
              <w:sz w:val="20"/>
              <w:szCs w:val="20"/>
            </w:rPr>
            <w:delText>如會員於本條提出提前終止時，</w:delText>
          </w:r>
        </w:del>
      </w:ins>
      <w:ins w:id="77" w:author="Dan Yang" w:date="2023-08-14T11:37:00Z">
        <w:del w:id="78" w:author="queenie.lai0225@gmail.com" w:date="2023-08-15T09:16:00Z">
          <w:r w:rsidR="00C67073" w:rsidDel="001412EF">
            <w:rPr>
              <w:rFonts w:ascii="微軟正黑體" w:eastAsia="微軟正黑體" w:hAnsi="微軟正黑體" w:hint="eastAsia"/>
              <w:sz w:val="20"/>
              <w:szCs w:val="20"/>
            </w:rPr>
            <w:delText>有關相關退款事宜，請參</w:delText>
          </w:r>
          <w:r w:rsidR="00C67073" w:rsidRPr="00C67073" w:rsidDel="001412EF">
            <w:rPr>
              <w:rFonts w:ascii="微軟正黑體" w:eastAsia="微軟正黑體" w:hAnsi="微軟正黑體" w:hint="eastAsia"/>
              <w:sz w:val="20"/>
              <w:szCs w:val="20"/>
              <w:highlight w:val="cyan"/>
            </w:rPr>
            <w:delText>第8條</w:delText>
          </w:r>
        </w:del>
      </w:ins>
      <w:ins w:id="79" w:author="Dan Yang" w:date="2023-08-14T11:36:00Z">
        <w:del w:id="80" w:author="queenie.lai0225@gmail.com" w:date="2023-08-15T09:16:00Z">
          <w:r w:rsidR="00C67073" w:rsidDel="001412EF">
            <w:rPr>
              <w:rFonts w:ascii="微軟正黑體" w:eastAsia="微軟正黑體" w:hAnsi="微軟正黑體" w:hint="eastAsia"/>
              <w:sz w:val="20"/>
              <w:szCs w:val="20"/>
            </w:rPr>
            <w:delText>。</w:delText>
          </w:r>
        </w:del>
      </w:ins>
      <w:ins w:id="81" w:author="Dan Yang" w:date="2023-08-14T11:38:00Z">
        <w:del w:id="82" w:author="queenie.lai0225@gmail.com" w:date="2023-08-15T09:16:00Z">
          <w:r w:rsidR="00C67073" w:rsidDel="001412EF">
            <w:rPr>
              <w:rFonts w:ascii="微軟正黑體" w:eastAsia="微軟正黑體" w:hAnsi="微軟正黑體" w:hint="eastAsia"/>
              <w:sz w:val="20"/>
              <w:szCs w:val="20"/>
            </w:rPr>
            <w:delText>[ZYN</w:delText>
          </w:r>
          <w:r w:rsidR="00C67073" w:rsidDel="001412EF">
            <w:rPr>
              <w:rFonts w:ascii="微軟正黑體" w:eastAsia="微軟正黑體" w:hAnsi="微軟正黑體"/>
              <w:sz w:val="20"/>
              <w:szCs w:val="20"/>
            </w:rPr>
            <w:delText>ote: 請確認是否有退款</w:delText>
          </w:r>
        </w:del>
      </w:ins>
      <w:ins w:id="83" w:author="Dan Yang" w:date="2023-08-14T11:39:00Z">
        <w:del w:id="84" w:author="queenie.lai0225@gmail.com" w:date="2023-08-15T09:16:00Z">
          <w:r w:rsidR="00C67073" w:rsidDel="001412EF">
            <w:rPr>
              <w:rFonts w:ascii="微軟正黑體" w:eastAsia="微軟正黑體" w:hAnsi="微軟正黑體"/>
              <w:sz w:val="20"/>
              <w:szCs w:val="20"/>
            </w:rPr>
            <w:delText>機制</w:delText>
          </w:r>
        </w:del>
      </w:ins>
      <w:ins w:id="85" w:author="Dan Yang" w:date="2023-08-14T11:38:00Z">
        <w:del w:id="86" w:author="queenie.lai0225@gmail.com" w:date="2023-08-15T09:16:00Z">
          <w:r w:rsidR="00C67073" w:rsidDel="001412EF">
            <w:rPr>
              <w:rFonts w:ascii="微軟正黑體" w:eastAsia="微軟正黑體" w:hAnsi="微軟正黑體"/>
              <w:sz w:val="20"/>
              <w:szCs w:val="20"/>
            </w:rPr>
            <w:delText>。</w:delText>
          </w:r>
          <w:r w:rsidR="00C67073" w:rsidDel="001412EF">
            <w:rPr>
              <w:rFonts w:ascii="微軟正黑體" w:eastAsia="微軟正黑體" w:hAnsi="微軟正黑體" w:hint="eastAsia"/>
              <w:sz w:val="20"/>
              <w:szCs w:val="20"/>
            </w:rPr>
            <w:delText>]</w:delText>
          </w:r>
        </w:del>
      </w:ins>
    </w:p>
    <w:p w14:paraId="330A1313" w14:textId="0CB1577E" w:rsidR="00FF263D" w:rsidRDefault="00FF263D" w:rsidP="00FF263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如未</w:t>
      </w:r>
      <w:r w:rsidRPr="004E20A4">
        <w:rPr>
          <w:rFonts w:ascii="微軟正黑體" w:eastAsia="微軟正黑體" w:hAnsi="微軟正黑體" w:hint="eastAsia"/>
          <w:sz w:val="20"/>
          <w:szCs w:val="20"/>
        </w:rPr>
        <w:t>能於帳戶關閉作業期間售出</w:t>
      </w:r>
      <w:proofErr w:type="gramStart"/>
      <w:r w:rsidRPr="004E20A4">
        <w:rPr>
          <w:rFonts w:ascii="微軟正黑體" w:eastAsia="微軟正黑體" w:hAnsi="微軟正黑體" w:hint="eastAsia"/>
          <w:sz w:val="20"/>
          <w:szCs w:val="20"/>
        </w:rPr>
        <w:t>土星碳權憑證</w:t>
      </w:r>
      <w:proofErr w:type="gramEnd"/>
      <w:r w:rsidRPr="004E20A4">
        <w:rPr>
          <w:rFonts w:ascii="微軟正黑體" w:eastAsia="微軟正黑體" w:hAnsi="微軟正黑體" w:hint="eastAsia"/>
          <w:sz w:val="20"/>
          <w:szCs w:val="20"/>
        </w:rPr>
        <w:t>或於終止後一年內進行</w:t>
      </w:r>
      <w:proofErr w:type="gramStart"/>
      <w:r w:rsidRPr="004E20A4">
        <w:rPr>
          <w:rFonts w:ascii="微軟正黑體" w:eastAsia="微軟正黑體" w:hAnsi="微軟正黑體" w:hint="eastAsia"/>
          <w:sz w:val="20"/>
          <w:szCs w:val="20"/>
        </w:rPr>
        <w:t>抵換者</w:t>
      </w:r>
      <w:proofErr w:type="gramEnd"/>
      <w:ins w:id="87" w:author="queenie.lai0225@gmail.com" w:date="2023-09-01T16:31:00Z">
        <w:r w:rsidR="00FE51FC" w:rsidRPr="00FF263D">
          <w:rPr>
            <w:rFonts w:ascii="微軟正黑體" w:eastAsia="微軟正黑體" w:hAnsi="微軟正黑體" w:hint="eastAsia"/>
            <w:sz w:val="20"/>
            <w:szCs w:val="20"/>
          </w:rPr>
          <w:t>，</w:t>
        </w:r>
      </w:ins>
      <w:del w:id="88" w:author="queenie.lai0225@gmail.com" w:date="2023-09-01T16:30:00Z">
        <w:r w:rsidRPr="004E20A4" w:rsidDel="00FE51FC">
          <w:rPr>
            <w:rFonts w:ascii="微軟正黑體" w:eastAsia="微軟正黑體" w:hAnsi="微軟正黑體" w:hint="eastAsia"/>
            <w:sz w:val="20"/>
            <w:szCs w:val="20"/>
          </w:rPr>
          <w:delText>，</w:delText>
        </w:r>
      </w:del>
      <w:r w:rsidRPr="004E20A4">
        <w:rPr>
          <w:rFonts w:ascii="微軟正黑體" w:eastAsia="微軟正黑體" w:hAnsi="微軟正黑體" w:hint="eastAsia"/>
          <w:sz w:val="20"/>
          <w:szCs w:val="20"/>
        </w:rPr>
        <w:t>本公司</w:t>
      </w:r>
      <w:ins w:id="89" w:author="queenie.lai0225@gmail.com" w:date="2023-09-01T16:29:00Z">
        <w:r w:rsidR="00FE51FC">
          <w:rPr>
            <w:rFonts w:ascii="微軟正黑體" w:eastAsia="微軟正黑體" w:hAnsi="微軟正黑體" w:hint="eastAsia"/>
            <w:sz w:val="20"/>
            <w:szCs w:val="20"/>
          </w:rPr>
          <w:t>可</w:t>
        </w:r>
      </w:ins>
      <w:ins w:id="90" w:author="queenie.lai0225@gmail.com" w:date="2023-09-01T16:30:00Z">
        <w:r w:rsidR="00FE51FC">
          <w:rPr>
            <w:rFonts w:ascii="微軟正黑體" w:eastAsia="微軟正黑體" w:hAnsi="微軟正黑體" w:hint="eastAsia"/>
            <w:sz w:val="20"/>
            <w:szCs w:val="20"/>
          </w:rPr>
          <w:t>於上開期限內</w:t>
        </w:r>
        <w:r w:rsidR="00FE51FC" w:rsidRPr="00FF263D">
          <w:rPr>
            <w:rFonts w:ascii="微軟正黑體" w:eastAsia="微軟正黑體" w:hAnsi="微軟正黑體" w:hint="eastAsia"/>
            <w:sz w:val="20"/>
            <w:szCs w:val="20"/>
          </w:rPr>
          <w:t>，</w:t>
        </w:r>
      </w:ins>
      <w:del w:id="91" w:author="queenie.lai0225@gmail.com" w:date="2023-09-01T16:29:00Z">
        <w:r w:rsidRPr="004E20A4" w:rsidDel="00FE51FC">
          <w:rPr>
            <w:rFonts w:ascii="微軟正黑體" w:eastAsia="微軟正黑體" w:hAnsi="微軟正黑體" w:hint="eastAsia"/>
            <w:sz w:val="20"/>
            <w:szCs w:val="20"/>
          </w:rPr>
          <w:delText>得</w:delText>
        </w:r>
      </w:del>
      <w:r w:rsidRPr="004E20A4">
        <w:rPr>
          <w:rFonts w:ascii="微軟正黑體" w:eastAsia="微軟正黑體" w:hAnsi="微軟正黑體" w:hint="eastAsia"/>
          <w:sz w:val="20"/>
          <w:szCs w:val="20"/>
        </w:rPr>
        <w:t>將會員儲放於帳戶</w:t>
      </w:r>
      <w:r w:rsidR="00314E1E" w:rsidRPr="004E20A4">
        <w:rPr>
          <w:rFonts w:ascii="微軟正黑體" w:eastAsia="微軟正黑體" w:hAnsi="微軟正黑體" w:hint="eastAsia"/>
          <w:sz w:val="20"/>
          <w:szCs w:val="20"/>
        </w:rPr>
        <w:t>中</w:t>
      </w:r>
      <w:r w:rsidR="00800636" w:rsidRPr="004E20A4">
        <w:rPr>
          <w:rFonts w:ascii="微軟正黑體" w:eastAsia="微軟正黑體" w:hAnsi="微軟正黑體" w:hint="eastAsia"/>
          <w:sz w:val="20"/>
          <w:szCs w:val="20"/>
        </w:rPr>
        <w:t>製造年份</w:t>
      </w:r>
      <w:del w:id="92" w:author="queenie.lai0225@gmail.com" w:date="2023-08-15T09:10:00Z">
        <w:r w:rsidR="00800636" w:rsidRPr="004E20A4" w:rsidDel="001412EF">
          <w:rPr>
            <w:rFonts w:ascii="微軟正黑體" w:eastAsia="微軟正黑體" w:hAnsi="微軟正黑體" w:hint="eastAsia"/>
            <w:sz w:val="20"/>
            <w:szCs w:val="20"/>
          </w:rPr>
          <w:delText>三</w:delText>
        </w:r>
      </w:del>
      <w:ins w:id="93" w:author="queenie.lai0225@gmail.com" w:date="2023-08-15T09:10:00Z">
        <w:r w:rsidR="001412EF">
          <w:rPr>
            <w:rFonts w:ascii="微軟正黑體" w:eastAsia="微軟正黑體" w:hAnsi="微軟正黑體" w:hint="eastAsia"/>
            <w:sz w:val="20"/>
            <w:szCs w:val="20"/>
          </w:rPr>
          <w:t>五</w:t>
        </w:r>
      </w:ins>
      <w:r w:rsidR="00800636" w:rsidRPr="004E20A4">
        <w:rPr>
          <w:rFonts w:ascii="微軟正黑體" w:eastAsia="微軟正黑體" w:hAnsi="微軟正黑體" w:hint="eastAsia"/>
          <w:sz w:val="20"/>
          <w:szCs w:val="20"/>
        </w:rPr>
        <w:t>年內</w:t>
      </w:r>
      <w:r w:rsidRPr="004E20A4">
        <w:rPr>
          <w:rFonts w:ascii="微軟正黑體" w:eastAsia="微軟正黑體" w:hAnsi="微軟正黑體" w:hint="eastAsia"/>
          <w:sz w:val="20"/>
          <w:szCs w:val="20"/>
        </w:rPr>
        <w:t>之</w:t>
      </w:r>
      <w:proofErr w:type="gramStart"/>
      <w:r w:rsidRPr="004E20A4">
        <w:rPr>
          <w:rFonts w:ascii="微軟正黑體" w:eastAsia="微軟正黑體" w:hAnsi="微軟正黑體" w:hint="eastAsia"/>
          <w:sz w:val="20"/>
          <w:szCs w:val="20"/>
        </w:rPr>
        <w:t>土星碳權憑證</w:t>
      </w:r>
      <w:proofErr w:type="gramEnd"/>
      <w:del w:id="94" w:author="Dan Yang" w:date="2023-08-14T11:35:00Z">
        <w:r w:rsidR="00A91CED" w:rsidRPr="004E20A4" w:rsidDel="00C67073">
          <w:rPr>
            <w:rFonts w:ascii="微軟正黑體" w:eastAsia="微軟正黑體" w:hAnsi="微軟正黑體" w:hint="eastAsia"/>
            <w:sz w:val="20"/>
            <w:szCs w:val="20"/>
          </w:rPr>
          <w:delText>（依比例）</w:delText>
        </w:r>
      </w:del>
      <w:r w:rsidRPr="004E20A4">
        <w:rPr>
          <w:rFonts w:ascii="微軟正黑體" w:eastAsia="微軟正黑體" w:hAnsi="微軟正黑體" w:hint="eastAsia"/>
          <w:sz w:val="20"/>
          <w:szCs w:val="20"/>
        </w:rPr>
        <w:t>以原始價格之</w:t>
      </w:r>
      <w:del w:id="95" w:author="queenie.lai0225@gmail.com" w:date="2023-08-15T09:13:00Z">
        <w:r w:rsidRPr="004E20A4" w:rsidDel="001412EF">
          <w:rPr>
            <w:rFonts w:ascii="微軟正黑體" w:eastAsia="微軟正黑體" w:hAnsi="微軟正黑體"/>
            <w:sz w:val="20"/>
            <w:szCs w:val="20"/>
          </w:rPr>
          <w:delText>[</w:delText>
        </w:r>
        <w:r w:rsidRPr="004E20A4" w:rsidDel="001412EF">
          <w:rPr>
            <w:rFonts w:ascii="微軟正黑體" w:eastAsia="微軟正黑體" w:hAnsi="微軟正黑體"/>
            <w:sz w:val="20"/>
            <w:szCs w:val="20"/>
            <w:highlight w:val="yellow"/>
          </w:rPr>
          <w:delText>*</w:delText>
        </w:r>
        <w:r w:rsidRPr="004E20A4" w:rsidDel="001412EF">
          <w:rPr>
            <w:rFonts w:ascii="微軟正黑體" w:eastAsia="微軟正黑體" w:hAnsi="微軟正黑體"/>
            <w:sz w:val="20"/>
            <w:szCs w:val="20"/>
          </w:rPr>
          <w:delText>]</w:delText>
        </w:r>
      </w:del>
      <w:ins w:id="96" w:author="queenie.lai0225@gmail.com" w:date="2023-09-01T16:30:00Z">
        <w:r w:rsidR="00FE51FC">
          <w:rPr>
            <w:rFonts w:ascii="微軟正黑體" w:eastAsia="微軟正黑體" w:hAnsi="微軟正黑體"/>
            <w:sz w:val="20"/>
            <w:szCs w:val="20"/>
          </w:rPr>
          <w:t>6</w:t>
        </w:r>
      </w:ins>
      <w:ins w:id="97" w:author="queenie.lai0225@gmail.com" w:date="2023-08-15T09:15:00Z">
        <w:r w:rsidR="001412EF">
          <w:rPr>
            <w:rFonts w:ascii="微軟正黑體" w:eastAsia="微軟正黑體" w:hAnsi="微軟正黑體"/>
            <w:sz w:val="20"/>
            <w:szCs w:val="20"/>
          </w:rPr>
          <w:t>0</w:t>
        </w:r>
      </w:ins>
      <w:r w:rsidRPr="004E20A4">
        <w:rPr>
          <w:rFonts w:ascii="微軟正黑體" w:eastAsia="微軟正黑體" w:hAnsi="微軟正黑體"/>
          <w:sz w:val="20"/>
          <w:szCs w:val="20"/>
        </w:rPr>
        <w:t>%</w:t>
      </w:r>
      <w:r w:rsidRPr="004E20A4">
        <w:rPr>
          <w:rFonts w:ascii="微軟正黑體" w:eastAsia="微軟正黑體" w:hAnsi="微軟正黑體" w:hint="eastAsia"/>
          <w:sz w:val="20"/>
          <w:szCs w:val="20"/>
        </w:rPr>
        <w:t>買回，或另以雙方同意之方</w:t>
      </w:r>
      <w:r>
        <w:rPr>
          <w:rFonts w:ascii="微軟正黑體" w:eastAsia="微軟正黑體" w:hAnsi="微軟正黑體" w:hint="eastAsia"/>
          <w:sz w:val="20"/>
          <w:szCs w:val="20"/>
        </w:rPr>
        <w:t>式將</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予以抵換。</w:t>
      </w:r>
      <w:ins w:id="98" w:author="queenie.lai0225@gmail.com" w:date="2023-09-01T16:29:00Z">
        <w:r w:rsidR="00FE51FC">
          <w:rPr>
            <w:rFonts w:ascii="微軟正黑體" w:eastAsia="微軟正黑體" w:hAnsi="微軟正黑體" w:hint="eastAsia"/>
            <w:sz w:val="20"/>
            <w:szCs w:val="20"/>
          </w:rPr>
          <w:t>本公司將保留購回與否之決定權。</w:t>
        </w:r>
      </w:ins>
    </w:p>
    <w:p w14:paraId="519CE4CA" w14:textId="77221054" w:rsidR="00851C26" w:rsidRPr="00851C26" w:rsidRDefault="00851C26" w:rsidP="00851C26">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本公司得視情況調整附約內容，會員經通知後如不同意該等異動</w:t>
      </w:r>
      <w:ins w:id="99" w:author="Dan Yang" w:date="2023-08-14T10:37:00Z">
        <w:r w:rsidR="00F77D12">
          <w:rPr>
            <w:rFonts w:ascii="微軟正黑體" w:eastAsia="微軟正黑體" w:hAnsi="微軟正黑體" w:hint="eastAsia"/>
            <w:sz w:val="20"/>
            <w:szCs w:val="20"/>
          </w:rPr>
          <w:t>，該會員應以書面通知本公司之不同意意思表示</w:t>
        </w:r>
      </w:ins>
      <w:r>
        <w:rPr>
          <w:rFonts w:ascii="微軟正黑體" w:eastAsia="微軟正黑體" w:hAnsi="微軟正黑體" w:hint="eastAsia"/>
          <w:sz w:val="20"/>
          <w:szCs w:val="20"/>
        </w:rPr>
        <w:t>，</w:t>
      </w:r>
      <w:ins w:id="100" w:author="Dan Yang" w:date="2023-08-14T10:38:00Z">
        <w:r w:rsidR="00F77D12">
          <w:rPr>
            <w:rFonts w:ascii="微軟正黑體" w:eastAsia="微軟正黑體" w:hAnsi="微軟正黑體" w:hint="eastAsia"/>
            <w:sz w:val="20"/>
            <w:szCs w:val="20"/>
          </w:rPr>
          <w:t>於本公司收到該不同意之意思表示</w:t>
        </w:r>
      </w:ins>
      <w:ins w:id="101" w:author="Dan Yang" w:date="2023-08-14T11:34:00Z">
        <w:r w:rsidR="00C67073">
          <w:rPr>
            <w:rFonts w:ascii="微軟正黑體" w:eastAsia="微軟正黑體" w:hAnsi="微軟正黑體" w:hint="eastAsia"/>
            <w:sz w:val="20"/>
            <w:szCs w:val="20"/>
          </w:rPr>
          <w:t>時</w:t>
        </w:r>
      </w:ins>
      <w:ins w:id="102" w:author="Dan Yang" w:date="2023-08-14T10:38:00Z">
        <w:r w:rsidR="00F77D12">
          <w:rPr>
            <w:rFonts w:ascii="微軟正黑體" w:eastAsia="微軟正黑體" w:hAnsi="微軟正黑體" w:hint="eastAsia"/>
            <w:sz w:val="20"/>
            <w:szCs w:val="20"/>
          </w:rPr>
          <w:t>，</w:t>
        </w:r>
        <w:r w:rsidR="00F77D12">
          <w:rPr>
            <w:rFonts w:ascii="微軟正黑體" w:eastAsia="微軟正黑體" w:hAnsi="微軟正黑體"/>
            <w:sz w:val="20"/>
            <w:szCs w:val="20"/>
          </w:rPr>
          <w:t>即</w:t>
        </w:r>
      </w:ins>
      <w:del w:id="103" w:author="Dan Yang" w:date="2023-08-14T10:38:00Z">
        <w:r w:rsidDel="00F77D12">
          <w:rPr>
            <w:rFonts w:ascii="微軟正黑體" w:eastAsia="微軟正黑體" w:hAnsi="微軟正黑體" w:hint="eastAsia"/>
            <w:sz w:val="20"/>
            <w:szCs w:val="20"/>
          </w:rPr>
          <w:delText>則</w:delText>
        </w:r>
      </w:del>
      <w:r>
        <w:rPr>
          <w:rFonts w:ascii="微軟正黑體" w:eastAsia="微軟正黑體" w:hAnsi="微軟正黑體" w:hint="eastAsia"/>
          <w:sz w:val="20"/>
          <w:szCs w:val="20"/>
        </w:rPr>
        <w:t>視為本協議終止，本公司將不予退還已收受之費用。</w:t>
      </w:r>
    </w:p>
    <w:p w14:paraId="23B8B9E6" w14:textId="7A884D84" w:rsidR="00A03465" w:rsidRDefault="00D7327B" w:rsidP="00A03465">
      <w:pPr>
        <w:numPr>
          <w:ilvl w:val="1"/>
          <w:numId w:val="15"/>
        </w:numPr>
        <w:pBdr>
          <w:top w:val="nil"/>
          <w:left w:val="nil"/>
          <w:bottom w:val="nil"/>
          <w:right w:val="nil"/>
          <w:between w:val="nil"/>
        </w:pBdr>
        <w:snapToGrid w:val="0"/>
        <w:spacing w:before="180" w:after="180" w:line="240" w:lineRule="auto"/>
        <w:ind w:left="993" w:hanging="426"/>
        <w:rPr>
          <w:rFonts w:ascii="微軟正黑體" w:eastAsia="微軟正黑體" w:hAnsi="微軟正黑體"/>
          <w:sz w:val="20"/>
          <w:szCs w:val="20"/>
        </w:rPr>
      </w:pPr>
      <w:r>
        <w:rPr>
          <w:rFonts w:ascii="微軟正黑體" w:eastAsia="微軟正黑體" w:hAnsi="微軟正黑體"/>
          <w:sz w:val="20"/>
          <w:szCs w:val="20"/>
        </w:rPr>
        <w:t>除非雙方另有約定，本協議</w:t>
      </w:r>
      <w:r w:rsidR="00A03465">
        <w:rPr>
          <w:rFonts w:ascii="微軟正黑體" w:eastAsia="微軟正黑體" w:hAnsi="微軟正黑體"/>
          <w:sz w:val="20"/>
          <w:szCs w:val="20"/>
        </w:rPr>
        <w:t>終止</w:t>
      </w:r>
      <w:r>
        <w:rPr>
          <w:rFonts w:ascii="微軟正黑體" w:eastAsia="微軟正黑體" w:hAnsi="微軟正黑體"/>
          <w:sz w:val="20"/>
          <w:szCs w:val="20"/>
        </w:rPr>
        <w:t>之效力</w:t>
      </w:r>
      <w:r w:rsidR="00A03465">
        <w:rPr>
          <w:rFonts w:ascii="微軟正黑體" w:eastAsia="微軟正黑體" w:hAnsi="微軟正黑體"/>
          <w:sz w:val="20"/>
          <w:szCs w:val="20"/>
        </w:rPr>
        <w:t>，係指會員資格之終止，包括會員帳號之關閉／廢止，亦包含終止會員與本公司所簽署之</w:t>
      </w:r>
      <w:r w:rsidR="00A03465" w:rsidRPr="00A03465">
        <w:rPr>
          <w:rFonts w:ascii="微軟正黑體" w:eastAsia="微軟正黑體" w:hAnsi="微軟正黑體" w:hint="eastAsia"/>
          <w:sz w:val="20"/>
          <w:szCs w:val="20"/>
        </w:rPr>
        <w:t>土星永續股份有限公司會員服務條款</w:t>
      </w:r>
      <w:r w:rsidR="00A03465">
        <w:rPr>
          <w:rFonts w:ascii="微軟正黑體" w:eastAsia="微軟正黑體" w:hAnsi="微軟正黑體" w:hint="eastAsia"/>
          <w:sz w:val="20"/>
          <w:szCs w:val="20"/>
        </w:rPr>
        <w:t>、隱私權政策及C</w:t>
      </w:r>
      <w:r w:rsidR="00A03465">
        <w:rPr>
          <w:rFonts w:ascii="微軟正黑體" w:eastAsia="微軟正黑體" w:hAnsi="微軟正黑體"/>
          <w:sz w:val="20"/>
          <w:szCs w:val="20"/>
        </w:rPr>
        <w:t>ookie政策，本公司即停止提供所有服務予會員</w:t>
      </w:r>
      <w:del w:id="104" w:author="queenie.lai0225@gmail.com" w:date="2023-08-15T09:18:00Z">
        <w:r w:rsidR="00A03465" w:rsidDel="001412EF">
          <w:rPr>
            <w:rFonts w:ascii="微軟正黑體" w:eastAsia="微軟正黑體" w:hAnsi="微軟正黑體"/>
            <w:sz w:val="20"/>
            <w:szCs w:val="20"/>
          </w:rPr>
          <w:delText>。</w:delText>
        </w:r>
      </w:del>
      <w:ins w:id="105" w:author="queenie.lai0225@gmail.com" w:date="2023-08-15T09:18:00Z">
        <w:r w:rsidR="001412EF">
          <w:rPr>
            <w:rFonts w:ascii="新細明體" w:eastAsia="新細明體" w:hAnsi="新細明體" w:hint="eastAsia"/>
            <w:sz w:val="20"/>
            <w:szCs w:val="20"/>
          </w:rPr>
          <w:t>，</w:t>
        </w:r>
        <w:r w:rsidR="001412EF">
          <w:rPr>
            <w:rFonts w:ascii="微軟正黑體" w:eastAsia="微軟正黑體" w:hAnsi="微軟正黑體" w:hint="eastAsia"/>
            <w:sz w:val="20"/>
            <w:szCs w:val="20"/>
          </w:rPr>
          <w:t>且</w:t>
        </w:r>
      </w:ins>
      <w:ins w:id="106" w:author="queenie.lai0225@gmail.com" w:date="2023-08-15T09:17:00Z">
        <w:r w:rsidR="001412EF">
          <w:rPr>
            <w:rFonts w:ascii="微軟正黑體" w:eastAsia="微軟正黑體" w:hAnsi="微軟正黑體" w:hint="eastAsia"/>
            <w:sz w:val="20"/>
            <w:szCs w:val="20"/>
          </w:rPr>
          <w:t>不予退還</w:t>
        </w:r>
      </w:ins>
      <w:ins w:id="107" w:author="queenie.lai0225@gmail.com" w:date="2023-08-15T09:18:00Z">
        <w:r w:rsidR="001412EF">
          <w:rPr>
            <w:rFonts w:ascii="微軟正黑體" w:eastAsia="微軟正黑體" w:hAnsi="微軟正黑體" w:hint="eastAsia"/>
            <w:sz w:val="20"/>
            <w:szCs w:val="20"/>
          </w:rPr>
          <w:t>本公司</w:t>
        </w:r>
      </w:ins>
      <w:ins w:id="108" w:author="queenie.lai0225@gmail.com" w:date="2023-08-15T09:17:00Z">
        <w:r w:rsidR="001412EF">
          <w:rPr>
            <w:rFonts w:ascii="微軟正黑體" w:eastAsia="微軟正黑體" w:hAnsi="微軟正黑體" w:hint="eastAsia"/>
            <w:sz w:val="20"/>
            <w:szCs w:val="20"/>
          </w:rPr>
          <w:t>已收受之費用。</w:t>
        </w:r>
      </w:ins>
    </w:p>
    <w:p w14:paraId="3EF22326" w14:textId="107E1E0B" w:rsidR="000C0D8F" w:rsidRPr="00CF1E9D" w:rsidDel="001412EF" w:rsidRDefault="000C0D8F" w:rsidP="000C0D8F">
      <w:pPr>
        <w:pBdr>
          <w:top w:val="nil"/>
          <w:left w:val="nil"/>
          <w:bottom w:val="nil"/>
          <w:right w:val="nil"/>
          <w:between w:val="nil"/>
        </w:pBdr>
        <w:snapToGrid w:val="0"/>
        <w:spacing w:before="180" w:after="180" w:line="240" w:lineRule="auto"/>
        <w:ind w:left="1036" w:firstLine="0"/>
        <w:rPr>
          <w:del w:id="109" w:author="queenie.lai0225@gmail.com" w:date="2023-08-15T09:17:00Z"/>
          <w:rFonts w:ascii="微軟正黑體" w:eastAsia="微軟正黑體" w:hAnsi="微軟正黑體"/>
          <w:sz w:val="20"/>
          <w:szCs w:val="20"/>
        </w:rPr>
      </w:pPr>
      <w:del w:id="110" w:author="queenie.lai0225@gmail.com" w:date="2023-08-15T09:17:00Z">
        <w:r w:rsidDel="001412EF">
          <w:rPr>
            <w:rFonts w:ascii="微軟正黑體" w:eastAsia="微軟正黑體" w:hAnsi="微軟正黑體" w:hint="eastAsia"/>
            <w:sz w:val="20"/>
            <w:szCs w:val="20"/>
          </w:rPr>
          <w:delText>[</w:delText>
        </w:r>
        <w:r w:rsidRPr="000C0D8F" w:rsidDel="001412EF">
          <w:rPr>
            <w:rFonts w:ascii="微軟正黑體" w:eastAsia="微軟正黑體" w:hAnsi="微軟正黑體"/>
            <w:sz w:val="20"/>
            <w:szCs w:val="20"/>
            <w:highlight w:val="yellow"/>
          </w:rPr>
          <w:delText xml:space="preserve">ZYNote: </w:delText>
        </w:r>
        <w:r w:rsidRPr="000C0D8F" w:rsidDel="001412EF">
          <w:rPr>
            <w:rFonts w:ascii="微軟正黑體" w:eastAsia="微軟正黑體" w:hAnsi="微軟正黑體" w:hint="eastAsia"/>
            <w:sz w:val="20"/>
            <w:szCs w:val="20"/>
            <w:highlight w:val="yellow"/>
          </w:rPr>
          <w:delText>退場機制仍屬研議中，如貴公司確定方案，得再行調整契約內容。</w:delText>
        </w:r>
        <w:r w:rsidDel="001412EF">
          <w:rPr>
            <w:rFonts w:ascii="微軟正黑體" w:eastAsia="微軟正黑體" w:hAnsi="微軟正黑體"/>
            <w:sz w:val="20"/>
            <w:szCs w:val="20"/>
          </w:rPr>
          <w:delText>]</w:delText>
        </w:r>
      </w:del>
    </w:p>
    <w:p w14:paraId="29AB0DF2" w14:textId="09CCF283" w:rsidR="008D5B82" w:rsidRPr="00CF1E9D" w:rsidRDefault="00DF7C3E"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sz w:val="20"/>
          <w:szCs w:val="20"/>
        </w:rPr>
      </w:pPr>
      <w:r w:rsidRPr="00CF1E9D">
        <w:rPr>
          <w:rFonts w:ascii="微軟正黑體" w:eastAsia="微軟正黑體" w:hAnsi="微軟正黑體"/>
          <w:b/>
          <w:sz w:val="20"/>
          <w:szCs w:val="20"/>
        </w:rPr>
        <w:t>通知</w:t>
      </w:r>
    </w:p>
    <w:p w14:paraId="62CDEA52" w14:textId="101CC230" w:rsidR="00DF3F06" w:rsidRPr="00CF1E9D" w:rsidRDefault="00DF3F06"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除另有約定外，</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依本協議對</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所為之任何通知，原則以中文作成，但在必要情形，通知得例外以英文作成，並應如以下之</w:t>
      </w:r>
      <w:proofErr w:type="gramStart"/>
      <w:r w:rsidRPr="00CF1E9D">
        <w:rPr>
          <w:rFonts w:ascii="微軟正黑體" w:eastAsia="微軟正黑體" w:hAnsi="微軟正黑體" w:hint="eastAsia"/>
          <w:sz w:val="20"/>
          <w:szCs w:val="20"/>
        </w:rPr>
        <w:t>一</w:t>
      </w:r>
      <w:proofErr w:type="gramEnd"/>
      <w:r w:rsidRPr="00CF1E9D">
        <w:rPr>
          <w:rFonts w:ascii="微軟正黑體" w:eastAsia="微軟正黑體" w:hAnsi="微軟正黑體" w:hint="eastAsia"/>
          <w:sz w:val="20"/>
          <w:szCs w:val="20"/>
        </w:rPr>
        <w:t>方式為之：</w:t>
      </w:r>
    </w:p>
    <w:p w14:paraId="2735F07F" w14:textId="77777777" w:rsidR="00253F64" w:rsidRDefault="00DF3F06" w:rsidP="00253F64">
      <w:pPr>
        <w:numPr>
          <w:ilvl w:val="2"/>
          <w:numId w:val="15"/>
        </w:numPr>
        <w:pBdr>
          <w:top w:val="nil"/>
          <w:left w:val="nil"/>
          <w:bottom w:val="nil"/>
          <w:right w:val="nil"/>
          <w:between w:val="nil"/>
        </w:pBdr>
        <w:snapToGrid w:val="0"/>
        <w:spacing w:before="180" w:after="180" w:line="240" w:lineRule="auto"/>
        <w:ind w:left="1843"/>
        <w:jc w:val="left"/>
        <w:rPr>
          <w:rFonts w:ascii="微軟正黑體" w:eastAsia="微軟正黑體" w:hAnsi="微軟正黑體"/>
          <w:sz w:val="20"/>
          <w:szCs w:val="20"/>
        </w:rPr>
      </w:pPr>
      <w:r w:rsidRPr="00CF1E9D">
        <w:rPr>
          <w:rFonts w:ascii="微軟正黑體" w:eastAsia="微軟正黑體" w:hAnsi="微軟正黑體" w:hint="eastAsia"/>
          <w:sz w:val="20"/>
          <w:szCs w:val="20"/>
        </w:rPr>
        <w:t>以書面為之；</w:t>
      </w:r>
    </w:p>
    <w:p w14:paraId="38A4E326" w14:textId="5B57F2CE" w:rsidR="00A208AB" w:rsidRPr="00253F64" w:rsidRDefault="00DF3F06" w:rsidP="00253F64">
      <w:pPr>
        <w:numPr>
          <w:ilvl w:val="2"/>
          <w:numId w:val="15"/>
        </w:numPr>
        <w:pBdr>
          <w:top w:val="nil"/>
          <w:left w:val="nil"/>
          <w:bottom w:val="nil"/>
          <w:right w:val="nil"/>
          <w:between w:val="nil"/>
        </w:pBdr>
        <w:snapToGrid w:val="0"/>
        <w:spacing w:before="180" w:after="180" w:line="240" w:lineRule="auto"/>
        <w:ind w:left="1843"/>
        <w:jc w:val="left"/>
        <w:rPr>
          <w:rFonts w:ascii="微軟正黑體" w:eastAsia="微軟正黑體" w:hAnsi="微軟正黑體"/>
          <w:sz w:val="20"/>
          <w:szCs w:val="20"/>
        </w:rPr>
      </w:pPr>
      <w:r w:rsidRPr="00253F64">
        <w:rPr>
          <w:rFonts w:ascii="微軟正黑體" w:eastAsia="微軟正黑體" w:hAnsi="微軟正黑體" w:hint="eastAsia"/>
          <w:sz w:val="20"/>
          <w:szCs w:val="20"/>
        </w:rPr>
        <w:t>以電子郵件、網站明顯處、</w:t>
      </w:r>
      <w:r w:rsidR="00EF637D" w:rsidRPr="00253F64">
        <w:rPr>
          <w:rFonts w:ascii="微軟正黑體" w:eastAsia="微軟正黑體" w:hAnsi="微軟正黑體" w:hint="eastAsia"/>
          <w:sz w:val="20"/>
          <w:szCs w:val="20"/>
        </w:rPr>
        <w:t>社群網站、</w:t>
      </w:r>
      <w:r w:rsidR="00DE1849" w:rsidRPr="00253F64">
        <w:rPr>
          <w:rFonts w:ascii="微軟正黑體" w:eastAsia="微軟正黑體" w:hAnsi="微軟正黑體" w:hint="eastAsia"/>
          <w:sz w:val="20"/>
          <w:szCs w:val="20"/>
        </w:rPr>
        <w:t>本平台</w:t>
      </w:r>
      <w:r w:rsidRPr="00253F64">
        <w:rPr>
          <w:rFonts w:ascii="微軟正黑體" w:eastAsia="微軟正黑體" w:hAnsi="微軟正黑體" w:hint="eastAsia"/>
          <w:sz w:val="20"/>
          <w:szCs w:val="20"/>
        </w:rPr>
        <w:t>應用軟體、簡訊通知；及</w:t>
      </w:r>
    </w:p>
    <w:p w14:paraId="6745C595" w14:textId="759866D8" w:rsidR="00DF3F06" w:rsidRPr="00CF1E9D" w:rsidRDefault="00DF3F06" w:rsidP="00CF1E9D">
      <w:pPr>
        <w:numPr>
          <w:ilvl w:val="2"/>
          <w:numId w:val="15"/>
        </w:numPr>
        <w:pBdr>
          <w:top w:val="nil"/>
          <w:left w:val="nil"/>
          <w:bottom w:val="nil"/>
          <w:right w:val="nil"/>
          <w:between w:val="nil"/>
        </w:pBdr>
        <w:snapToGrid w:val="0"/>
        <w:spacing w:before="180" w:after="180" w:line="240" w:lineRule="auto"/>
        <w:ind w:left="1843"/>
        <w:jc w:val="left"/>
        <w:rPr>
          <w:rFonts w:ascii="微軟正黑體" w:eastAsia="微軟正黑體" w:hAnsi="微軟正黑體"/>
          <w:sz w:val="20"/>
          <w:szCs w:val="20"/>
        </w:rPr>
      </w:pPr>
      <w:r w:rsidRPr="00CF1E9D">
        <w:rPr>
          <w:rFonts w:ascii="微軟正黑體" w:eastAsia="微軟正黑體" w:hAnsi="微軟正黑體" w:hint="eastAsia"/>
          <w:sz w:val="20"/>
          <w:szCs w:val="20"/>
        </w:rPr>
        <w:t>其他經</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同意之方式為之。</w:t>
      </w:r>
    </w:p>
    <w:p w14:paraId="16624F48" w14:textId="26C974CA" w:rsidR="00DF3F06" w:rsidRPr="00CF1E9D" w:rsidRDefault="00DF3F06"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lastRenderedPageBreak/>
        <w:t>以下情形視為</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收受</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有效之通</w:t>
      </w:r>
      <w:r w:rsidR="00E8061A" w:rsidRPr="00CF1E9D">
        <w:rPr>
          <w:rFonts w:ascii="微軟正黑體" w:eastAsia="微軟正黑體" w:hAnsi="微軟正黑體" w:hint="eastAsia"/>
          <w:sz w:val="20"/>
          <w:szCs w:val="20"/>
        </w:rPr>
        <w:t>知</w:t>
      </w:r>
      <w:r w:rsidRPr="00CF1E9D">
        <w:rPr>
          <w:rFonts w:ascii="微軟正黑體" w:eastAsia="微軟正黑體" w:hAnsi="微軟正黑體" w:hint="eastAsia"/>
          <w:sz w:val="20"/>
          <w:szCs w:val="20"/>
        </w:rPr>
        <w:t>：</w:t>
      </w:r>
    </w:p>
    <w:p w14:paraId="31AB6940" w14:textId="77777777" w:rsidR="00A208AB" w:rsidRPr="00CF1E9D" w:rsidRDefault="00DF3F06" w:rsidP="00CF1E9D">
      <w:pPr>
        <w:numPr>
          <w:ilvl w:val="2"/>
          <w:numId w:val="15"/>
        </w:numPr>
        <w:pBdr>
          <w:top w:val="nil"/>
          <w:left w:val="nil"/>
          <w:bottom w:val="nil"/>
          <w:right w:val="nil"/>
          <w:between w:val="nil"/>
        </w:pBdr>
        <w:snapToGrid w:val="0"/>
        <w:spacing w:before="180" w:after="180" w:line="240" w:lineRule="auto"/>
        <w:ind w:left="2127" w:hanging="851"/>
        <w:jc w:val="left"/>
        <w:rPr>
          <w:rFonts w:ascii="微軟正黑體" w:eastAsia="微軟正黑體" w:hAnsi="微軟正黑體"/>
          <w:sz w:val="20"/>
          <w:szCs w:val="20"/>
        </w:rPr>
      </w:pPr>
      <w:r w:rsidRPr="00CF1E9D">
        <w:rPr>
          <w:rFonts w:ascii="微軟正黑體" w:eastAsia="微軟正黑體" w:hAnsi="微軟正黑體" w:hint="eastAsia"/>
          <w:sz w:val="20"/>
          <w:szCs w:val="20"/>
        </w:rPr>
        <w:t>以信件投遞者，於信件投遞後二日或信件投遞至相關地址時；</w:t>
      </w:r>
    </w:p>
    <w:p w14:paraId="4762C5AB" w14:textId="77777777" w:rsidR="00A208AB" w:rsidRPr="00CF1E9D" w:rsidRDefault="00DF3F06" w:rsidP="00CF1E9D">
      <w:pPr>
        <w:numPr>
          <w:ilvl w:val="2"/>
          <w:numId w:val="15"/>
        </w:numPr>
        <w:pBdr>
          <w:top w:val="nil"/>
          <w:left w:val="nil"/>
          <w:bottom w:val="nil"/>
          <w:right w:val="nil"/>
          <w:between w:val="nil"/>
        </w:pBdr>
        <w:snapToGrid w:val="0"/>
        <w:spacing w:before="180" w:after="180" w:line="240" w:lineRule="auto"/>
        <w:ind w:left="2127" w:hanging="851"/>
        <w:jc w:val="left"/>
        <w:rPr>
          <w:rFonts w:ascii="微軟正黑體" w:eastAsia="微軟正黑體" w:hAnsi="微軟正黑體"/>
          <w:sz w:val="20"/>
          <w:szCs w:val="20"/>
        </w:rPr>
      </w:pPr>
      <w:r w:rsidRPr="00CF1E9D">
        <w:rPr>
          <w:rFonts w:ascii="微軟正黑體" w:eastAsia="微軟正黑體" w:hAnsi="微軟正黑體" w:hint="eastAsia"/>
          <w:sz w:val="20"/>
          <w:szCs w:val="20"/>
        </w:rPr>
        <w:t>以電子郵件、網站明顯處</w:t>
      </w:r>
      <w:r w:rsidR="00EF637D" w:rsidRPr="00CF1E9D">
        <w:rPr>
          <w:rFonts w:ascii="微軟正黑體" w:eastAsia="微軟正黑體" w:hAnsi="微軟正黑體" w:hint="eastAsia"/>
          <w:sz w:val="20"/>
          <w:szCs w:val="20"/>
        </w:rPr>
        <w:t>、社群網站、</w:t>
      </w:r>
      <w:r w:rsidR="00DE1849" w:rsidRPr="00CF1E9D">
        <w:rPr>
          <w:rFonts w:ascii="微軟正黑體" w:eastAsia="微軟正黑體" w:hAnsi="微軟正黑體" w:hint="eastAsia"/>
          <w:sz w:val="20"/>
          <w:szCs w:val="20"/>
        </w:rPr>
        <w:t>本平台</w:t>
      </w:r>
      <w:r w:rsidRPr="00CF1E9D">
        <w:rPr>
          <w:rFonts w:ascii="微軟正黑體" w:eastAsia="微軟正黑體" w:hAnsi="微軟正黑體" w:hint="eastAsia"/>
          <w:sz w:val="20"/>
          <w:szCs w:val="20"/>
        </w:rPr>
        <w:t>應用軟體推播、簡訊通知者，於通知後</w:t>
      </w:r>
      <w:r w:rsidRPr="00CF1E9D">
        <w:rPr>
          <w:rFonts w:ascii="微軟正黑體" w:eastAsia="微軟正黑體" w:hAnsi="微軟正黑體"/>
          <w:sz w:val="20"/>
          <w:szCs w:val="20"/>
        </w:rPr>
        <w:t>24</w:t>
      </w:r>
      <w:r w:rsidRPr="00CF1E9D">
        <w:rPr>
          <w:rFonts w:ascii="微軟正黑體" w:eastAsia="微軟正黑體" w:hAnsi="微軟正黑體" w:hint="eastAsia"/>
          <w:sz w:val="20"/>
          <w:szCs w:val="20"/>
        </w:rPr>
        <w:t>小時起；及</w:t>
      </w:r>
    </w:p>
    <w:p w14:paraId="7BD8DD1B" w14:textId="18F6B268" w:rsidR="00DF3F06" w:rsidRPr="00CF1E9D" w:rsidRDefault="00D7327B" w:rsidP="00CF1E9D">
      <w:pPr>
        <w:numPr>
          <w:ilvl w:val="2"/>
          <w:numId w:val="15"/>
        </w:numPr>
        <w:pBdr>
          <w:top w:val="nil"/>
          <w:left w:val="nil"/>
          <w:bottom w:val="nil"/>
          <w:right w:val="nil"/>
          <w:between w:val="nil"/>
        </w:pBdr>
        <w:snapToGrid w:val="0"/>
        <w:spacing w:before="180" w:after="180" w:line="240" w:lineRule="auto"/>
        <w:ind w:left="2127" w:hanging="851"/>
        <w:jc w:val="left"/>
        <w:rPr>
          <w:rFonts w:ascii="微軟正黑體" w:eastAsia="微軟正黑體" w:hAnsi="微軟正黑體"/>
          <w:sz w:val="20"/>
          <w:szCs w:val="20"/>
        </w:rPr>
      </w:pPr>
      <w:r>
        <w:rPr>
          <w:rFonts w:ascii="微軟正黑體" w:eastAsia="微軟正黑體" w:hAnsi="微軟正黑體" w:hint="eastAsia"/>
          <w:sz w:val="20"/>
          <w:szCs w:val="20"/>
        </w:rPr>
        <w:t>本公司</w:t>
      </w:r>
      <w:r w:rsidR="00DF3F06" w:rsidRPr="00CF1E9D">
        <w:rPr>
          <w:rFonts w:ascii="微軟正黑體" w:eastAsia="微軟正黑體" w:hAnsi="微軟正黑體" w:hint="eastAsia"/>
          <w:sz w:val="20"/>
          <w:szCs w:val="20"/>
        </w:rPr>
        <w:t>如未獲</w:t>
      </w:r>
      <w:r w:rsidR="00DE1849" w:rsidRPr="00CF1E9D">
        <w:rPr>
          <w:rFonts w:ascii="微軟正黑體" w:eastAsia="微軟正黑體" w:hAnsi="微軟正黑體" w:hint="eastAsia"/>
          <w:sz w:val="20"/>
          <w:szCs w:val="20"/>
        </w:rPr>
        <w:t>會員</w:t>
      </w:r>
      <w:r w:rsidR="00DF3F06" w:rsidRPr="00CF1E9D">
        <w:rPr>
          <w:rFonts w:ascii="微軟正黑體" w:eastAsia="微軟正黑體" w:hAnsi="微軟正黑體" w:hint="eastAsia"/>
          <w:sz w:val="20"/>
          <w:szCs w:val="20"/>
        </w:rPr>
        <w:t>提供住址或其他聯繫方式，</w:t>
      </w:r>
      <w:r w:rsidR="00DE1849" w:rsidRPr="00CF1E9D">
        <w:rPr>
          <w:rFonts w:ascii="微軟正黑體" w:eastAsia="微軟正黑體" w:hAnsi="微軟正黑體" w:hint="eastAsia"/>
          <w:sz w:val="20"/>
          <w:szCs w:val="20"/>
        </w:rPr>
        <w:t>本平台</w:t>
      </w:r>
      <w:r w:rsidR="001843B7" w:rsidRPr="00CF1E9D">
        <w:rPr>
          <w:rFonts w:ascii="微軟正黑體" w:eastAsia="微軟正黑體" w:hAnsi="微軟正黑體" w:hint="eastAsia"/>
          <w:sz w:val="20"/>
          <w:szCs w:val="20"/>
        </w:rPr>
        <w:t>得</w:t>
      </w:r>
      <w:r w:rsidR="00DF3F06" w:rsidRPr="00CF1E9D">
        <w:rPr>
          <w:rFonts w:ascii="微軟正黑體" w:eastAsia="微軟正黑體" w:hAnsi="微軟正黑體" w:hint="eastAsia"/>
          <w:sz w:val="20"/>
          <w:szCs w:val="20"/>
        </w:rPr>
        <w:t>於平台明顯處刊載通</w:t>
      </w:r>
      <w:r w:rsidR="00AE19A2" w:rsidRPr="00CF1E9D">
        <w:rPr>
          <w:rFonts w:ascii="微軟正黑體" w:eastAsia="微軟正黑體" w:hAnsi="微軟正黑體" w:hint="eastAsia"/>
          <w:sz w:val="20"/>
          <w:szCs w:val="20"/>
        </w:rPr>
        <w:t>知</w:t>
      </w:r>
      <w:r w:rsidR="00DF3F06" w:rsidRPr="00CF1E9D">
        <w:rPr>
          <w:rFonts w:ascii="微軟正黑體" w:eastAsia="微軟正黑體" w:hAnsi="微軟正黑體" w:hint="eastAsia"/>
          <w:sz w:val="20"/>
          <w:szCs w:val="20"/>
        </w:rPr>
        <w:t>訊息以通</w:t>
      </w:r>
      <w:r w:rsidR="00AE19A2" w:rsidRPr="00CF1E9D">
        <w:rPr>
          <w:rFonts w:ascii="微軟正黑體" w:eastAsia="微軟正黑體" w:hAnsi="微軟正黑體" w:hint="eastAsia"/>
          <w:sz w:val="20"/>
          <w:szCs w:val="20"/>
        </w:rPr>
        <w:t>知</w:t>
      </w:r>
      <w:r w:rsidR="00DE1849" w:rsidRPr="00CF1E9D">
        <w:rPr>
          <w:rFonts w:ascii="微軟正黑體" w:eastAsia="微軟正黑體" w:hAnsi="微軟正黑體" w:hint="eastAsia"/>
          <w:sz w:val="20"/>
          <w:szCs w:val="20"/>
        </w:rPr>
        <w:t>會員</w:t>
      </w:r>
      <w:r w:rsidR="00DF3F06" w:rsidRPr="00CF1E9D">
        <w:rPr>
          <w:rFonts w:ascii="微軟正黑體" w:eastAsia="微軟正黑體" w:hAnsi="微軟正黑體" w:hint="eastAsia"/>
          <w:sz w:val="20"/>
          <w:szCs w:val="20"/>
        </w:rPr>
        <w:t>，</w:t>
      </w:r>
      <w:r w:rsidR="00DE1849" w:rsidRPr="00CF1E9D">
        <w:rPr>
          <w:rFonts w:ascii="微軟正黑體" w:eastAsia="微軟正黑體" w:hAnsi="微軟正黑體" w:hint="eastAsia"/>
          <w:sz w:val="20"/>
          <w:szCs w:val="20"/>
        </w:rPr>
        <w:t>會員</w:t>
      </w:r>
      <w:r w:rsidR="00DF3F06" w:rsidRPr="00CF1E9D">
        <w:rPr>
          <w:rFonts w:ascii="微軟正黑體" w:eastAsia="微軟正黑體" w:hAnsi="微軟正黑體" w:hint="eastAsia"/>
          <w:sz w:val="20"/>
          <w:szCs w:val="20"/>
        </w:rPr>
        <w:t>應定期瀏覽並了解任何通知內容。</w:t>
      </w:r>
    </w:p>
    <w:p w14:paraId="526F1857" w14:textId="1797005F" w:rsidR="008D5B82" w:rsidRPr="00CF1E9D" w:rsidRDefault="00DE1849"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會員</w:t>
      </w:r>
      <w:r w:rsidR="00DF7C3E" w:rsidRPr="00CF1E9D">
        <w:rPr>
          <w:rFonts w:ascii="微軟正黑體" w:eastAsia="微軟正黑體" w:hAnsi="微軟正黑體" w:hint="eastAsia"/>
          <w:sz w:val="20"/>
          <w:szCs w:val="20"/>
        </w:rPr>
        <w:t>聯繫資料有變更者，應即時更新</w:t>
      </w:r>
      <w:r w:rsidRPr="00CF1E9D">
        <w:rPr>
          <w:rFonts w:ascii="微軟正黑體" w:eastAsia="微軟正黑體" w:hAnsi="微軟正黑體" w:hint="eastAsia"/>
          <w:sz w:val="20"/>
          <w:szCs w:val="20"/>
        </w:rPr>
        <w:t>本平台</w:t>
      </w:r>
      <w:r w:rsidR="003033CE">
        <w:rPr>
          <w:rFonts w:ascii="微軟正黑體" w:eastAsia="微軟正黑體" w:hAnsi="微軟正黑體" w:hint="eastAsia"/>
          <w:sz w:val="20"/>
          <w:szCs w:val="20"/>
        </w:rPr>
        <w:t>聯繫</w:t>
      </w:r>
      <w:r w:rsidR="00DF7C3E" w:rsidRPr="00CF1E9D">
        <w:rPr>
          <w:rFonts w:ascii="微軟正黑體" w:eastAsia="微軟正黑體" w:hAnsi="微軟正黑體" w:hint="eastAsia"/>
          <w:sz w:val="20"/>
          <w:szCs w:val="20"/>
        </w:rPr>
        <w:t>資料，以便</w:t>
      </w:r>
      <w:r w:rsidR="00D7327B">
        <w:rPr>
          <w:rFonts w:ascii="微軟正黑體" w:eastAsia="微軟正黑體" w:hAnsi="微軟正黑體" w:hint="eastAsia"/>
          <w:sz w:val="20"/>
          <w:szCs w:val="20"/>
        </w:rPr>
        <w:t>本公司</w:t>
      </w:r>
      <w:r w:rsidR="00DF7C3E" w:rsidRPr="00CF1E9D">
        <w:rPr>
          <w:rFonts w:ascii="微軟正黑體" w:eastAsia="微軟正黑體" w:hAnsi="微軟正黑體" w:hint="eastAsia"/>
          <w:sz w:val="20"/>
          <w:szCs w:val="20"/>
        </w:rPr>
        <w:t>知悉。</w:t>
      </w:r>
    </w:p>
    <w:p w14:paraId="79F780E6" w14:textId="650FDE61" w:rsidR="00DF3F06" w:rsidRPr="00CF1E9D" w:rsidRDefault="00DF3F06" w:rsidP="00CF1E9D">
      <w:pPr>
        <w:numPr>
          <w:ilvl w:val="0"/>
          <w:numId w:val="15"/>
        </w:numPr>
        <w:pBdr>
          <w:top w:val="nil"/>
          <w:left w:val="nil"/>
          <w:bottom w:val="nil"/>
          <w:right w:val="nil"/>
          <w:between w:val="nil"/>
        </w:pBdr>
        <w:snapToGrid w:val="0"/>
        <w:spacing w:before="180" w:after="180" w:line="240" w:lineRule="auto"/>
        <w:ind w:left="472" w:hangingChars="236" w:hanging="472"/>
        <w:jc w:val="left"/>
        <w:rPr>
          <w:rFonts w:ascii="微軟正黑體" w:eastAsia="微軟正黑體" w:hAnsi="微軟正黑體"/>
          <w:b/>
          <w:sz w:val="20"/>
          <w:szCs w:val="20"/>
        </w:rPr>
      </w:pPr>
      <w:r w:rsidRPr="00CF1E9D">
        <w:rPr>
          <w:rFonts w:ascii="微軟正黑體" w:eastAsia="微軟正黑體" w:hAnsi="微軟正黑體" w:hint="eastAsia"/>
          <w:b/>
          <w:sz w:val="20"/>
          <w:szCs w:val="20"/>
        </w:rPr>
        <w:t>智慧財產權</w:t>
      </w:r>
    </w:p>
    <w:p w14:paraId="2CD32CBF" w14:textId="0D5B2F8C" w:rsidR="00DF3F06" w:rsidRPr="00CF1E9D"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本公司於本平台</w:t>
      </w:r>
      <w:r w:rsidR="00DF3F06" w:rsidRPr="00CF1E9D">
        <w:rPr>
          <w:rFonts w:ascii="微軟正黑體" w:eastAsia="微軟正黑體" w:hAnsi="微軟正黑體" w:hint="eastAsia"/>
          <w:sz w:val="20"/>
          <w:szCs w:val="20"/>
        </w:rPr>
        <w:t>所使用之軟體或程式，以及</w:t>
      </w:r>
      <w:r>
        <w:rPr>
          <w:rFonts w:ascii="微軟正黑體" w:eastAsia="微軟正黑體" w:hAnsi="微軟正黑體" w:hint="eastAsia"/>
          <w:sz w:val="20"/>
          <w:szCs w:val="20"/>
        </w:rPr>
        <w:t>本</w:t>
      </w:r>
      <w:r w:rsidR="00DF3F06" w:rsidRPr="00CF1E9D">
        <w:rPr>
          <w:rFonts w:ascii="微軟正黑體" w:eastAsia="微軟正黑體" w:hAnsi="微軟正黑體" w:hint="eastAsia"/>
          <w:sz w:val="20"/>
          <w:szCs w:val="20"/>
        </w:rPr>
        <w:t>平台上所有內容，包含但不限於著作</w:t>
      </w:r>
      <w:r w:rsidR="00CE6935">
        <w:rPr>
          <w:rFonts w:ascii="微軟正黑體" w:eastAsia="微軟正黑體" w:hAnsi="微軟正黑體" w:hint="eastAsia"/>
          <w:sz w:val="20"/>
          <w:szCs w:val="20"/>
        </w:rPr>
        <w:t>、程式碼</w:t>
      </w:r>
      <w:r w:rsidR="00DF3F06" w:rsidRPr="00CF1E9D">
        <w:rPr>
          <w:rFonts w:ascii="微軟正黑體" w:eastAsia="微軟正黑體" w:hAnsi="微軟正黑體" w:hint="eastAsia"/>
          <w:sz w:val="20"/>
          <w:szCs w:val="20"/>
        </w:rPr>
        <w:t>、圖片、檔案、資訊、資料、營運模式、網站架構、使用者介面之安排與設計等，除</w:t>
      </w:r>
      <w:r w:rsidR="00DE1849" w:rsidRPr="00CF1E9D">
        <w:rPr>
          <w:rFonts w:ascii="微軟正黑體" w:eastAsia="微軟正黑體" w:hAnsi="微軟正黑體" w:hint="eastAsia"/>
          <w:sz w:val="20"/>
          <w:szCs w:val="20"/>
        </w:rPr>
        <w:t>本平台</w:t>
      </w:r>
      <w:del w:id="111" w:author="Dan Yang" w:date="2023-08-14T10:38:00Z">
        <w:r w:rsidR="00DF3F06" w:rsidRPr="00CF1E9D" w:rsidDel="00F77D12">
          <w:rPr>
            <w:rFonts w:ascii="微軟正黑體" w:eastAsia="微軟正黑體" w:hAnsi="微軟正黑體" w:hint="eastAsia"/>
            <w:sz w:val="20"/>
            <w:szCs w:val="20"/>
          </w:rPr>
          <w:delText>平台</w:delText>
        </w:r>
      </w:del>
      <w:r w:rsidR="00DF3F06" w:rsidRPr="00CF1E9D">
        <w:rPr>
          <w:rFonts w:ascii="微軟正黑體" w:eastAsia="微軟正黑體" w:hAnsi="微軟正黑體" w:hint="eastAsia"/>
          <w:sz w:val="20"/>
          <w:szCs w:val="20"/>
        </w:rPr>
        <w:t>有特別規定外，</w:t>
      </w:r>
      <w:proofErr w:type="gramStart"/>
      <w:r w:rsidR="00DF3F06" w:rsidRPr="00CF1E9D">
        <w:rPr>
          <w:rFonts w:ascii="微軟正黑體" w:eastAsia="微軟正黑體" w:hAnsi="微軟正黑體" w:hint="eastAsia"/>
          <w:sz w:val="20"/>
          <w:szCs w:val="20"/>
        </w:rPr>
        <w:t>均由</w:t>
      </w:r>
      <w:r w:rsidR="00DE1849" w:rsidRPr="00CF1E9D">
        <w:rPr>
          <w:rFonts w:ascii="微軟正黑體" w:eastAsia="微軟正黑體" w:hAnsi="微軟正黑體" w:hint="eastAsia"/>
          <w:sz w:val="20"/>
          <w:szCs w:val="20"/>
        </w:rPr>
        <w:t>本</w:t>
      </w:r>
      <w:proofErr w:type="gramEnd"/>
      <w:r w:rsidR="00DE1849" w:rsidRPr="00CF1E9D">
        <w:rPr>
          <w:rFonts w:ascii="微軟正黑體" w:eastAsia="微軟正黑體" w:hAnsi="微軟正黑體" w:hint="eastAsia"/>
          <w:sz w:val="20"/>
          <w:szCs w:val="20"/>
        </w:rPr>
        <w:t>平台</w:t>
      </w:r>
      <w:r w:rsidR="00DF3F06" w:rsidRPr="00CF1E9D">
        <w:rPr>
          <w:rFonts w:ascii="微軟正黑體" w:eastAsia="微軟正黑體" w:hAnsi="微軟正黑體" w:hint="eastAsia"/>
          <w:sz w:val="20"/>
          <w:szCs w:val="20"/>
        </w:rPr>
        <w:t>或其他權利人依法擁有其智慧財產權。</w:t>
      </w:r>
    </w:p>
    <w:p w14:paraId="5E0C6564" w14:textId="50BC8E72" w:rsidR="00DF3F06" w:rsidRPr="00CF1E9D" w:rsidRDefault="00DF3F06"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前項智慧財產權包括但不限於商標權、專利權、著作權、營業秘密與專有技術等。</w:t>
      </w:r>
    </w:p>
    <w:p w14:paraId="6CB1907D" w14:textId="41C61C54" w:rsidR="00DF3F06" w:rsidRPr="00CF1E9D" w:rsidRDefault="00DF3F06"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任何人不得未經同意，擅自使用、修改、重製、公開播送、改作、散布、出租、發行、公開傳輸、公開發表、進行還原工程、解編或反向組譯及其他侵害智慧財產權之行為。</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如刊載依法應受智慧財產權保障之訊息，應保證對於該等訊息擁有智慧財產權或受智慧財產權人之授權。</w:t>
      </w:r>
    </w:p>
    <w:p w14:paraId="0C07B5A5" w14:textId="440CE227" w:rsidR="00DF3F06" w:rsidRPr="00CF1E9D" w:rsidRDefault="00DF3F06"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若有侵害智慧財產權之侵害情形，</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應負一切法律責任，</w:t>
      </w:r>
      <w:r w:rsidR="001843B7" w:rsidRPr="00CF1E9D">
        <w:rPr>
          <w:rFonts w:ascii="微軟正黑體" w:eastAsia="微軟正黑體" w:hAnsi="微軟正黑體" w:hint="eastAsia"/>
          <w:sz w:val="20"/>
          <w:szCs w:val="20"/>
        </w:rPr>
        <w:t>如有致</w:t>
      </w:r>
      <w:r w:rsidR="00253F64">
        <w:rPr>
          <w:rFonts w:ascii="微軟正黑體" w:eastAsia="微軟正黑體" w:hAnsi="微軟正黑體" w:hint="eastAsia"/>
          <w:sz w:val="20"/>
          <w:szCs w:val="20"/>
        </w:rPr>
        <w:t>本公司</w:t>
      </w:r>
      <w:r w:rsidR="001843B7" w:rsidRPr="00CF1E9D">
        <w:rPr>
          <w:rFonts w:ascii="微軟正黑體" w:eastAsia="微軟正黑體" w:hAnsi="微軟正黑體" w:hint="eastAsia"/>
          <w:sz w:val="20"/>
          <w:szCs w:val="20"/>
        </w:rPr>
        <w:t>損害者，</w:t>
      </w:r>
      <w:r w:rsidRPr="00CF1E9D">
        <w:rPr>
          <w:rFonts w:ascii="微軟正黑體" w:eastAsia="微軟正黑體" w:hAnsi="微軟正黑體" w:hint="eastAsia"/>
          <w:sz w:val="20"/>
          <w:szCs w:val="20"/>
        </w:rPr>
        <w:t>應對</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負損害賠償之責。</w:t>
      </w:r>
    </w:p>
    <w:p w14:paraId="0D6663C5" w14:textId="6A20EB0C" w:rsidR="00F14FE9" w:rsidRDefault="00F14FE9" w:rsidP="00CF1E9D">
      <w:pPr>
        <w:numPr>
          <w:ilvl w:val="0"/>
          <w:numId w:val="15"/>
        </w:numPr>
        <w:pBdr>
          <w:top w:val="nil"/>
          <w:left w:val="nil"/>
          <w:bottom w:val="nil"/>
          <w:right w:val="nil"/>
          <w:between w:val="nil"/>
        </w:pBdr>
        <w:snapToGrid w:val="0"/>
        <w:spacing w:before="180" w:after="180" w:line="240" w:lineRule="auto"/>
        <w:jc w:val="left"/>
        <w:rPr>
          <w:rFonts w:ascii="微軟正黑體" w:eastAsia="微軟正黑體" w:hAnsi="微軟正黑體"/>
          <w:b/>
          <w:sz w:val="20"/>
          <w:szCs w:val="20"/>
        </w:rPr>
      </w:pPr>
      <w:r>
        <w:rPr>
          <w:rFonts w:ascii="微軟正黑體" w:eastAsia="微軟正黑體" w:hAnsi="微軟正黑體" w:hint="eastAsia"/>
          <w:b/>
          <w:sz w:val="20"/>
          <w:szCs w:val="20"/>
        </w:rPr>
        <w:t>本協議之調整與修正</w:t>
      </w:r>
    </w:p>
    <w:p w14:paraId="13791AA8" w14:textId="23F60C3A" w:rsidR="00F14FE9" w:rsidRDefault="00F14FE9" w:rsidP="00F14FE9">
      <w:pPr>
        <w:numPr>
          <w:ilvl w:val="1"/>
          <w:numId w:val="15"/>
        </w:numPr>
        <w:pBdr>
          <w:top w:val="nil"/>
          <w:left w:val="nil"/>
          <w:bottom w:val="nil"/>
          <w:right w:val="nil"/>
          <w:between w:val="nil"/>
        </w:pBdr>
        <w:snapToGrid w:val="0"/>
        <w:spacing w:before="180" w:after="180" w:line="240" w:lineRule="auto"/>
        <w:ind w:left="1134"/>
        <w:jc w:val="left"/>
        <w:rPr>
          <w:rFonts w:ascii="微軟正黑體" w:eastAsia="微軟正黑體" w:hAnsi="微軟正黑體"/>
          <w:bCs/>
          <w:sz w:val="20"/>
          <w:szCs w:val="20"/>
        </w:rPr>
      </w:pPr>
      <w:r w:rsidRPr="00F14FE9">
        <w:rPr>
          <w:rFonts w:ascii="微軟正黑體" w:eastAsia="微軟正黑體" w:hAnsi="微軟正黑體" w:hint="eastAsia"/>
          <w:bCs/>
          <w:sz w:val="20"/>
          <w:szCs w:val="20"/>
        </w:rPr>
        <w:t>本公司</w:t>
      </w:r>
      <w:r>
        <w:rPr>
          <w:rFonts w:ascii="微軟正黑體" w:eastAsia="微軟正黑體" w:hAnsi="微軟正黑體" w:hint="eastAsia"/>
          <w:bCs/>
          <w:sz w:val="20"/>
          <w:szCs w:val="20"/>
        </w:rPr>
        <w:t>得依政府政策、法令規定及營運情形調整本協議之內容。</w:t>
      </w:r>
    </w:p>
    <w:p w14:paraId="24DB28B2" w14:textId="72FC521D" w:rsidR="00CA15B4" w:rsidRPr="00CA15B4" w:rsidRDefault="00253F64" w:rsidP="00CA15B4">
      <w:pPr>
        <w:numPr>
          <w:ilvl w:val="1"/>
          <w:numId w:val="15"/>
        </w:numPr>
        <w:pBdr>
          <w:top w:val="nil"/>
          <w:left w:val="nil"/>
          <w:bottom w:val="nil"/>
          <w:right w:val="nil"/>
          <w:between w:val="nil"/>
        </w:pBdr>
        <w:snapToGrid w:val="0"/>
        <w:spacing w:before="180" w:after="180" w:line="240" w:lineRule="auto"/>
        <w:ind w:left="1134"/>
        <w:jc w:val="left"/>
        <w:rPr>
          <w:rFonts w:ascii="微軟正黑體" w:eastAsia="微軟正黑體" w:hAnsi="微軟正黑體"/>
          <w:bCs/>
          <w:sz w:val="20"/>
          <w:szCs w:val="20"/>
        </w:rPr>
      </w:pPr>
      <w:r>
        <w:rPr>
          <w:rFonts w:ascii="微軟正黑體" w:eastAsia="微軟正黑體" w:hAnsi="微軟正黑體" w:hint="eastAsia"/>
          <w:bCs/>
          <w:sz w:val="20"/>
          <w:szCs w:val="20"/>
        </w:rPr>
        <w:t>本公司</w:t>
      </w:r>
      <w:r w:rsidR="00F14FE9">
        <w:rPr>
          <w:rFonts w:ascii="微軟正黑體" w:eastAsia="微軟正黑體" w:hAnsi="微軟正黑體" w:hint="eastAsia"/>
          <w:bCs/>
          <w:sz w:val="20"/>
          <w:szCs w:val="20"/>
        </w:rPr>
        <w:t>於調整或修正本協議之內容後，該調整或修正之內容將於公告</w:t>
      </w:r>
      <w:r w:rsidR="00A25488">
        <w:rPr>
          <w:rFonts w:ascii="微軟正黑體" w:eastAsia="微軟正黑體" w:hAnsi="微軟正黑體" w:hint="eastAsia"/>
          <w:bCs/>
          <w:sz w:val="20"/>
          <w:szCs w:val="20"/>
        </w:rPr>
        <w:t>或電子郵件通知</w:t>
      </w:r>
      <w:r w:rsidR="00F14FE9">
        <w:rPr>
          <w:rFonts w:ascii="微軟正黑體" w:eastAsia="微軟正黑體" w:hAnsi="微軟正黑體" w:hint="eastAsia"/>
          <w:bCs/>
          <w:sz w:val="20"/>
          <w:szCs w:val="20"/>
        </w:rPr>
        <w:t>日後第</w:t>
      </w:r>
      <w:r w:rsidR="00F14FE9">
        <w:rPr>
          <w:rFonts w:ascii="微軟正黑體" w:eastAsia="微軟正黑體" w:hAnsi="微軟正黑體"/>
          <w:bCs/>
          <w:sz w:val="20"/>
          <w:szCs w:val="20"/>
        </w:rPr>
        <w:t>61</w:t>
      </w:r>
      <w:r>
        <w:rPr>
          <w:rFonts w:ascii="微軟正黑體" w:eastAsia="微軟正黑體" w:hAnsi="微軟正黑體" w:hint="eastAsia"/>
          <w:bCs/>
          <w:sz w:val="20"/>
          <w:szCs w:val="20"/>
        </w:rPr>
        <w:t>日生效，如會員仍繼續使用本</w:t>
      </w:r>
      <w:r w:rsidR="00F14FE9">
        <w:rPr>
          <w:rFonts w:ascii="微軟正黑體" w:eastAsia="微軟正黑體" w:hAnsi="微軟正黑體" w:hint="eastAsia"/>
          <w:bCs/>
          <w:sz w:val="20"/>
          <w:szCs w:val="20"/>
        </w:rPr>
        <w:t>服務者，視同同意調整或修正後之本協議內容。</w:t>
      </w:r>
    </w:p>
    <w:p w14:paraId="78CE44E7" w14:textId="77777777" w:rsidR="00CA15B4" w:rsidRPr="00904093" w:rsidRDefault="00CA15B4" w:rsidP="00CA15B4">
      <w:pPr>
        <w:numPr>
          <w:ilvl w:val="0"/>
          <w:numId w:val="15"/>
        </w:numPr>
        <w:pBdr>
          <w:top w:val="nil"/>
          <w:left w:val="nil"/>
          <w:bottom w:val="nil"/>
          <w:right w:val="nil"/>
          <w:between w:val="nil"/>
        </w:pBdr>
        <w:snapToGrid w:val="0"/>
        <w:spacing w:before="180" w:after="180" w:line="240" w:lineRule="auto"/>
        <w:jc w:val="left"/>
        <w:rPr>
          <w:rFonts w:ascii="微軟正黑體" w:eastAsia="微軟正黑體" w:hAnsi="微軟正黑體"/>
          <w:b/>
          <w:sz w:val="20"/>
          <w:szCs w:val="20"/>
        </w:rPr>
      </w:pPr>
      <w:r w:rsidRPr="00904093">
        <w:rPr>
          <w:rFonts w:ascii="微軟正黑體" w:eastAsia="微軟正黑體" w:hAnsi="微軟正黑體" w:hint="eastAsia"/>
          <w:b/>
          <w:sz w:val="20"/>
          <w:szCs w:val="20"/>
        </w:rPr>
        <w:t>誠信原則</w:t>
      </w:r>
    </w:p>
    <w:p w14:paraId="1C364ED3" w14:textId="77777777" w:rsidR="00CA15B4" w:rsidRPr="00904093" w:rsidRDefault="00CA15B4" w:rsidP="00CA15B4">
      <w:pPr>
        <w:pStyle w:val="af5"/>
        <w:numPr>
          <w:ilvl w:val="1"/>
          <w:numId w:val="15"/>
        </w:numPr>
        <w:rPr>
          <w:rFonts w:ascii="微軟正黑體" w:eastAsia="微軟正黑體" w:hAnsi="微軟正黑體" w:cs="Times New Roman"/>
          <w:sz w:val="20"/>
          <w:szCs w:val="20"/>
        </w:rPr>
      </w:pPr>
      <w:r>
        <w:rPr>
          <w:rFonts w:ascii="微軟正黑體" w:eastAsia="微軟正黑體" w:hAnsi="微軟正黑體" w:cs="Times New Roman" w:hint="eastAsia"/>
          <w:sz w:val="20"/>
          <w:szCs w:val="20"/>
        </w:rPr>
        <w:t>會員</w:t>
      </w:r>
      <w:r w:rsidRPr="00904093">
        <w:rPr>
          <w:rFonts w:ascii="微軟正黑體" w:eastAsia="微軟正黑體" w:hAnsi="微軟正黑體" w:cs="Times New Roman" w:hint="eastAsia"/>
          <w:sz w:val="20"/>
          <w:szCs w:val="20"/>
        </w:rPr>
        <w:t>及其所屬成員（包括但不限於董事、經理人、受</w:t>
      </w:r>
      <w:proofErr w:type="gramStart"/>
      <w:r w:rsidRPr="00904093">
        <w:rPr>
          <w:rFonts w:ascii="微軟正黑體" w:eastAsia="微軟正黑體" w:hAnsi="微軟正黑體" w:cs="Times New Roman" w:hint="eastAsia"/>
          <w:sz w:val="20"/>
          <w:szCs w:val="20"/>
        </w:rPr>
        <w:t>僱</w:t>
      </w:r>
      <w:proofErr w:type="gramEnd"/>
      <w:r w:rsidRPr="00904093">
        <w:rPr>
          <w:rFonts w:ascii="微軟正黑體" w:eastAsia="微軟正黑體" w:hAnsi="微軟正黑體" w:cs="Times New Roman" w:hint="eastAsia"/>
          <w:sz w:val="20"/>
          <w:szCs w:val="20"/>
        </w:rPr>
        <w:t>人、受任人、或具有實質控制能力之人）絕不以任何直接、間接方式要求、期約、收受、給予</w:t>
      </w:r>
      <w:r>
        <w:rPr>
          <w:rFonts w:ascii="微軟正黑體" w:eastAsia="微軟正黑體" w:hAnsi="微軟正黑體" w:cs="Times New Roman" w:hint="eastAsia"/>
          <w:sz w:val="20"/>
          <w:szCs w:val="20"/>
        </w:rPr>
        <w:t>本公司</w:t>
      </w:r>
      <w:r w:rsidRPr="00904093">
        <w:rPr>
          <w:rFonts w:ascii="微軟正黑體" w:eastAsia="微軟正黑體" w:hAnsi="微軟正黑體" w:cs="Times New Roman" w:hint="eastAsia"/>
          <w:sz w:val="20"/>
          <w:szCs w:val="20"/>
        </w:rPr>
        <w:t>所屬成員或相關公司（包括但不限於雙方交易有關之第三人）任何有形或無形之不正當利益或</w:t>
      </w:r>
      <w:proofErr w:type="gramStart"/>
      <w:r w:rsidRPr="00904093">
        <w:rPr>
          <w:rFonts w:ascii="微軟正黑體" w:eastAsia="微軟正黑體" w:hAnsi="微軟正黑體" w:cs="Times New Roman" w:hint="eastAsia"/>
          <w:sz w:val="20"/>
          <w:szCs w:val="20"/>
        </w:rPr>
        <w:t>不</w:t>
      </w:r>
      <w:proofErr w:type="gramEnd"/>
      <w:r w:rsidRPr="00904093">
        <w:rPr>
          <w:rFonts w:ascii="微軟正黑體" w:eastAsia="微軟正黑體" w:hAnsi="微軟正黑體" w:cs="Times New Roman" w:hint="eastAsia"/>
          <w:sz w:val="20"/>
          <w:szCs w:val="20"/>
        </w:rPr>
        <w:t>誠信行為（包括但不限於賄賂、收受佣金、抽成、回扣</w:t>
      </w:r>
      <w:r>
        <w:rPr>
          <w:rFonts w:ascii="微軟正黑體" w:eastAsia="微軟正黑體" w:hAnsi="微軟正黑體" w:cs="Times New Roman"/>
          <w:sz w:val="20"/>
          <w:szCs w:val="20"/>
        </w:rPr>
        <w:t>）</w:t>
      </w:r>
      <w:r>
        <w:rPr>
          <w:rFonts w:ascii="微軟正黑體" w:eastAsia="微軟正黑體" w:hAnsi="微軟正黑體" w:cs="Times New Roman" w:hint="eastAsia"/>
          <w:sz w:val="20"/>
          <w:szCs w:val="20"/>
        </w:rPr>
        <w:t>，反之亦然。</w:t>
      </w:r>
      <w:r w:rsidRPr="00904093">
        <w:rPr>
          <w:rFonts w:ascii="微軟正黑體" w:eastAsia="微軟正黑體" w:hAnsi="微軟正黑體" w:cs="Times New Roman" w:hint="eastAsia"/>
          <w:sz w:val="20"/>
          <w:szCs w:val="20"/>
        </w:rPr>
        <w:t xml:space="preserve">　　　　　　　　　　</w:t>
      </w:r>
    </w:p>
    <w:p w14:paraId="6A7AC6B2" w14:textId="77777777" w:rsidR="00CA15B4" w:rsidRPr="00904093" w:rsidRDefault="00CA15B4" w:rsidP="00CA15B4">
      <w:pPr>
        <w:pStyle w:val="af5"/>
        <w:numPr>
          <w:ilvl w:val="1"/>
          <w:numId w:val="15"/>
        </w:numPr>
        <w:rPr>
          <w:rFonts w:ascii="微軟正黑體" w:eastAsia="微軟正黑體" w:hAnsi="微軟正黑體" w:cs="Times New Roman"/>
          <w:sz w:val="20"/>
          <w:szCs w:val="20"/>
        </w:rPr>
      </w:pPr>
      <w:r>
        <w:rPr>
          <w:rFonts w:ascii="微軟正黑體" w:eastAsia="微軟正黑體" w:hAnsi="微軟正黑體" w:cs="Times New Roman" w:hint="eastAsia"/>
          <w:sz w:val="20"/>
          <w:szCs w:val="20"/>
        </w:rPr>
        <w:t>會員</w:t>
      </w:r>
      <w:r w:rsidRPr="00904093">
        <w:rPr>
          <w:rFonts w:ascii="微軟正黑體" w:eastAsia="微軟正黑體" w:hAnsi="微軟正黑體" w:cs="Times New Roman" w:hint="eastAsia"/>
          <w:sz w:val="20"/>
          <w:szCs w:val="20"/>
        </w:rPr>
        <w:t>知悉有</w:t>
      </w:r>
      <w:r>
        <w:rPr>
          <w:rFonts w:ascii="微軟正黑體" w:eastAsia="微軟正黑體" w:hAnsi="微軟正黑體" w:cs="Times New Roman" w:hint="eastAsia"/>
          <w:sz w:val="20"/>
          <w:szCs w:val="20"/>
        </w:rPr>
        <w:t>本公司</w:t>
      </w:r>
      <w:r w:rsidRPr="00904093">
        <w:rPr>
          <w:rFonts w:ascii="微軟正黑體" w:eastAsia="微軟正黑體" w:hAnsi="微軟正黑體" w:cs="Times New Roman" w:hint="eastAsia"/>
          <w:sz w:val="20"/>
          <w:szCs w:val="20"/>
        </w:rPr>
        <w:t>人員違反禁止收受佣金、回扣或其他不正當利益之契約條款</w:t>
      </w:r>
      <w:r w:rsidRPr="00904093">
        <w:rPr>
          <w:rFonts w:ascii="微軟正黑體" w:eastAsia="微軟正黑體" w:hAnsi="微軟正黑體" w:cs="Times New Roman" w:hint="eastAsia"/>
          <w:sz w:val="20"/>
          <w:szCs w:val="20"/>
        </w:rPr>
        <w:lastRenderedPageBreak/>
        <w:t>時，應立即據時將此等人員之身分、提供、承諾、要求或收受之方式、金額或其他不正當利益告知</w:t>
      </w:r>
      <w:r>
        <w:rPr>
          <w:rFonts w:ascii="微軟正黑體" w:eastAsia="微軟正黑體" w:hAnsi="微軟正黑體" w:cs="Times New Roman" w:hint="eastAsia"/>
          <w:sz w:val="20"/>
          <w:szCs w:val="20"/>
        </w:rPr>
        <w:t>本公司</w:t>
      </w:r>
      <w:r w:rsidRPr="00904093">
        <w:rPr>
          <w:rFonts w:ascii="微軟正黑體" w:eastAsia="微軟正黑體" w:hAnsi="微軟正黑體" w:cs="Times New Roman" w:hint="eastAsia"/>
          <w:sz w:val="20"/>
          <w:szCs w:val="20"/>
        </w:rPr>
        <w:t>，並提供相關證據且配合</w:t>
      </w:r>
      <w:r>
        <w:rPr>
          <w:rFonts w:ascii="微軟正黑體" w:eastAsia="微軟正黑體" w:hAnsi="微軟正黑體" w:cs="Times New Roman" w:hint="eastAsia"/>
          <w:sz w:val="20"/>
          <w:szCs w:val="20"/>
        </w:rPr>
        <w:t>本公司</w:t>
      </w:r>
      <w:r w:rsidRPr="00904093">
        <w:rPr>
          <w:rFonts w:ascii="微軟正黑體" w:eastAsia="微軟正黑體" w:hAnsi="微軟正黑體" w:cs="Times New Roman" w:hint="eastAsia"/>
          <w:sz w:val="20"/>
          <w:szCs w:val="20"/>
        </w:rPr>
        <w:t>調查。</w:t>
      </w:r>
      <w:r>
        <w:rPr>
          <w:rFonts w:ascii="微軟正黑體" w:eastAsia="微軟正黑體" w:hAnsi="微軟正黑體" w:cs="Times New Roman" w:hint="eastAsia"/>
          <w:sz w:val="20"/>
          <w:szCs w:val="20"/>
        </w:rPr>
        <w:t>會員</w:t>
      </w:r>
      <w:r w:rsidRPr="00904093">
        <w:rPr>
          <w:rFonts w:ascii="微軟正黑體" w:eastAsia="微軟正黑體" w:hAnsi="微軟正黑體" w:cs="Times New Roman" w:hint="eastAsia"/>
          <w:sz w:val="20"/>
          <w:szCs w:val="20"/>
        </w:rPr>
        <w:t>如因此而受有損害時，得向</w:t>
      </w:r>
      <w:r>
        <w:rPr>
          <w:rFonts w:ascii="微軟正黑體" w:eastAsia="微軟正黑體" w:hAnsi="微軟正黑體" w:cs="Times New Roman" w:hint="eastAsia"/>
          <w:sz w:val="20"/>
          <w:szCs w:val="20"/>
        </w:rPr>
        <w:t>本公司</w:t>
      </w:r>
      <w:r w:rsidRPr="00904093">
        <w:rPr>
          <w:rFonts w:ascii="微軟正黑體" w:eastAsia="微軟正黑體" w:hAnsi="微軟正黑體" w:cs="Times New Roman" w:hint="eastAsia"/>
          <w:sz w:val="20"/>
          <w:szCs w:val="20"/>
        </w:rPr>
        <w:t>請求損害賠償，並得自應給付之價款中如數扣除，如係</w:t>
      </w:r>
      <w:r>
        <w:rPr>
          <w:rFonts w:ascii="微軟正黑體" w:eastAsia="微軟正黑體" w:hAnsi="微軟正黑體" w:cs="Times New Roman" w:hint="eastAsia"/>
          <w:sz w:val="20"/>
          <w:szCs w:val="20"/>
        </w:rPr>
        <w:t>本公司</w:t>
      </w:r>
      <w:r w:rsidRPr="00904093">
        <w:rPr>
          <w:rFonts w:ascii="微軟正黑體" w:eastAsia="微軟正黑體" w:hAnsi="微軟正黑體" w:cs="Times New Roman" w:hint="eastAsia"/>
          <w:sz w:val="20"/>
          <w:szCs w:val="20"/>
        </w:rPr>
        <w:t>所屬成員違反規定者，</w:t>
      </w:r>
      <w:r>
        <w:rPr>
          <w:rFonts w:ascii="微軟正黑體" w:eastAsia="微軟正黑體" w:hAnsi="微軟正黑體" w:cs="Times New Roman" w:hint="eastAsia"/>
          <w:sz w:val="20"/>
          <w:szCs w:val="20"/>
        </w:rPr>
        <w:t>本公司</w:t>
      </w:r>
      <w:r w:rsidRPr="00904093">
        <w:rPr>
          <w:rFonts w:ascii="微軟正黑體" w:eastAsia="微軟正黑體" w:hAnsi="微軟正黑體" w:cs="Times New Roman" w:hint="eastAsia"/>
          <w:sz w:val="20"/>
          <w:szCs w:val="20"/>
        </w:rPr>
        <w:t>應與之負連帶賠償責任</w:t>
      </w:r>
      <w:r>
        <w:rPr>
          <w:rFonts w:ascii="微軟正黑體" w:eastAsia="微軟正黑體" w:hAnsi="微軟正黑體" w:cs="Times New Roman" w:hint="eastAsia"/>
          <w:sz w:val="20"/>
          <w:szCs w:val="20"/>
        </w:rPr>
        <w:t>。反之亦然。</w:t>
      </w:r>
    </w:p>
    <w:p w14:paraId="40D4AAD0" w14:textId="1E032074" w:rsidR="00CA15B4" w:rsidRPr="00F77D12" w:rsidRDefault="00CA15B4" w:rsidP="004C2B4B">
      <w:pPr>
        <w:pStyle w:val="af5"/>
        <w:numPr>
          <w:ilvl w:val="1"/>
          <w:numId w:val="15"/>
        </w:numPr>
        <w:rPr>
          <w:ins w:id="112" w:author="Dan Yang" w:date="2023-08-14T10:42:00Z"/>
          <w:rFonts w:ascii="微軟正黑體" w:eastAsia="微軟正黑體" w:hAnsi="微軟正黑體"/>
          <w:sz w:val="20"/>
          <w:szCs w:val="20"/>
        </w:rPr>
      </w:pPr>
      <w:r w:rsidRPr="00904093">
        <w:rPr>
          <w:rFonts w:ascii="微軟正黑體" w:eastAsia="微軟正黑體" w:hAnsi="微軟正黑體" w:cs="Times New Roman" w:hint="eastAsia"/>
          <w:sz w:val="20"/>
          <w:szCs w:val="20"/>
        </w:rPr>
        <w:t>任一方及其所屬成員違反前二項規定者，他方有權隨時終止或解除本契約。</w:t>
      </w:r>
    </w:p>
    <w:p w14:paraId="330D080E" w14:textId="16C9FA3B" w:rsidR="00F77D12" w:rsidRPr="004C2B4B" w:rsidRDefault="00F77D12" w:rsidP="004C2B4B">
      <w:pPr>
        <w:pStyle w:val="af5"/>
        <w:numPr>
          <w:ilvl w:val="1"/>
          <w:numId w:val="15"/>
        </w:numPr>
        <w:rPr>
          <w:rFonts w:ascii="微軟正黑體" w:eastAsia="微軟正黑體" w:hAnsi="微軟正黑體"/>
          <w:sz w:val="20"/>
          <w:szCs w:val="20"/>
        </w:rPr>
      </w:pPr>
      <w:ins w:id="113" w:author="Dan Yang" w:date="2023-08-14T10:42:00Z">
        <w:r>
          <w:rPr>
            <w:rFonts w:ascii="微軟正黑體" w:eastAsia="微軟正黑體" w:hAnsi="微軟正黑體" w:cs="Times New Roman"/>
            <w:sz w:val="20"/>
            <w:szCs w:val="20"/>
          </w:rPr>
          <w:t>第10.1條有關責任範圍限制之約定，於第18.2條亦適用之。</w:t>
        </w:r>
      </w:ins>
    </w:p>
    <w:p w14:paraId="2F52F49A" w14:textId="0290F07C" w:rsidR="00C530FA" w:rsidRPr="00CF1E9D" w:rsidRDefault="00C530FA" w:rsidP="00CF1E9D">
      <w:pPr>
        <w:numPr>
          <w:ilvl w:val="0"/>
          <w:numId w:val="15"/>
        </w:numPr>
        <w:pBdr>
          <w:top w:val="nil"/>
          <w:left w:val="nil"/>
          <w:bottom w:val="nil"/>
          <w:right w:val="nil"/>
          <w:between w:val="nil"/>
        </w:pBdr>
        <w:snapToGrid w:val="0"/>
        <w:spacing w:before="180" w:after="180" w:line="240" w:lineRule="auto"/>
        <w:jc w:val="left"/>
        <w:rPr>
          <w:rFonts w:ascii="微軟正黑體" w:eastAsia="微軟正黑體" w:hAnsi="微軟正黑體"/>
          <w:b/>
          <w:sz w:val="20"/>
          <w:szCs w:val="20"/>
        </w:rPr>
      </w:pPr>
      <w:r w:rsidRPr="00CF1E9D">
        <w:rPr>
          <w:rFonts w:ascii="微軟正黑體" w:eastAsia="微軟正黑體" w:hAnsi="微軟正黑體" w:hint="eastAsia"/>
          <w:b/>
          <w:sz w:val="20"/>
          <w:szCs w:val="20"/>
        </w:rPr>
        <w:t>附則</w:t>
      </w:r>
    </w:p>
    <w:p w14:paraId="00000083" w14:textId="06EFA802" w:rsidR="00B16AE3" w:rsidRDefault="00DF7C3E"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sidRPr="00CF1E9D">
        <w:rPr>
          <w:rFonts w:ascii="微軟正黑體" w:eastAsia="微軟正黑體" w:hAnsi="微軟正黑體" w:hint="eastAsia"/>
          <w:sz w:val="20"/>
          <w:szCs w:val="20"/>
        </w:rPr>
        <w:t>若</w:t>
      </w:r>
      <w:r w:rsidR="00DE1849" w:rsidRPr="00CF1E9D">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發現</w:t>
      </w:r>
      <w:r w:rsidR="00DE1849" w:rsidRPr="00CF1E9D">
        <w:rPr>
          <w:rFonts w:ascii="微軟正黑體" w:eastAsia="微軟正黑體" w:hAnsi="微軟正黑體" w:hint="eastAsia"/>
          <w:sz w:val="20"/>
          <w:szCs w:val="20"/>
        </w:rPr>
        <w:t>本平台</w:t>
      </w:r>
      <w:r w:rsidRPr="00CF1E9D">
        <w:rPr>
          <w:rFonts w:ascii="微軟正黑體" w:eastAsia="微軟正黑體" w:hAnsi="微軟正黑體" w:hint="eastAsia"/>
          <w:sz w:val="20"/>
          <w:szCs w:val="20"/>
        </w:rPr>
        <w:t>上之</w:t>
      </w:r>
      <w:r w:rsidR="00F14FE9">
        <w:rPr>
          <w:rFonts w:ascii="微軟正黑體" w:eastAsia="微軟正黑體" w:hAnsi="微軟正黑體" w:hint="eastAsia"/>
          <w:sz w:val="20"/>
          <w:szCs w:val="20"/>
        </w:rPr>
        <w:t>專案內容</w:t>
      </w:r>
      <w:r w:rsidRPr="00CF1E9D">
        <w:rPr>
          <w:rFonts w:ascii="微軟正黑體" w:eastAsia="微軟正黑體" w:hAnsi="微軟正黑體" w:hint="eastAsia"/>
          <w:sz w:val="20"/>
          <w:szCs w:val="20"/>
        </w:rPr>
        <w:t>圖片</w:t>
      </w:r>
      <w:r w:rsidR="001843B7" w:rsidRPr="00CF1E9D">
        <w:rPr>
          <w:rFonts w:ascii="微軟正黑體" w:eastAsia="微軟正黑體" w:hAnsi="微軟正黑體" w:hint="eastAsia"/>
          <w:sz w:val="20"/>
          <w:szCs w:val="20"/>
        </w:rPr>
        <w:t>、資訊</w:t>
      </w:r>
      <w:r w:rsidRPr="00CF1E9D">
        <w:rPr>
          <w:rFonts w:ascii="微軟正黑體" w:eastAsia="微軟正黑體" w:hAnsi="微軟正黑體" w:hint="eastAsia"/>
          <w:sz w:val="20"/>
          <w:szCs w:val="20"/>
        </w:rPr>
        <w:t>，有任何侵權情形，得</w:t>
      </w:r>
      <w:r w:rsidR="00203748" w:rsidRPr="00CF1E9D">
        <w:rPr>
          <w:rFonts w:ascii="微軟正黑體" w:eastAsia="微軟正黑體" w:hAnsi="微軟正黑體" w:hint="eastAsia"/>
          <w:sz w:val="20"/>
          <w:szCs w:val="20"/>
        </w:rPr>
        <w:t>通知</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w:t>
      </w:r>
      <w:r w:rsidR="00253F64">
        <w:rPr>
          <w:rFonts w:ascii="微軟正黑體" w:eastAsia="微軟正黑體" w:hAnsi="微軟正黑體" w:hint="eastAsia"/>
          <w:sz w:val="20"/>
          <w:szCs w:val="20"/>
        </w:rPr>
        <w:t>本公司</w:t>
      </w:r>
      <w:r w:rsidRPr="00CF1E9D">
        <w:rPr>
          <w:rFonts w:ascii="微軟正黑體" w:eastAsia="微軟正黑體" w:hAnsi="微軟正黑體" w:hint="eastAsia"/>
          <w:sz w:val="20"/>
          <w:szCs w:val="20"/>
        </w:rPr>
        <w:t>收到通</w:t>
      </w:r>
      <w:r w:rsidR="00203748" w:rsidRPr="00CF1E9D">
        <w:rPr>
          <w:rFonts w:ascii="微軟正黑體" w:eastAsia="微軟正黑體" w:hAnsi="微軟正黑體" w:hint="eastAsia"/>
          <w:sz w:val="20"/>
          <w:szCs w:val="20"/>
        </w:rPr>
        <w:t>知</w:t>
      </w:r>
      <w:r w:rsidRPr="00CF1E9D">
        <w:rPr>
          <w:rFonts w:ascii="微軟正黑體" w:eastAsia="微軟正黑體" w:hAnsi="微軟正黑體" w:hint="eastAsia"/>
          <w:sz w:val="20"/>
          <w:szCs w:val="20"/>
        </w:rPr>
        <w:t>後將立即</w:t>
      </w:r>
      <w:ins w:id="114" w:author="Dan Yang" w:date="2023-08-14T10:40:00Z">
        <w:r w:rsidR="00F77D12">
          <w:rPr>
            <w:rFonts w:ascii="微軟正黑體" w:eastAsia="微軟正黑體" w:hAnsi="微軟正黑體" w:hint="eastAsia"/>
            <w:sz w:val="20"/>
            <w:szCs w:val="20"/>
          </w:rPr>
          <w:t>以合理努力</w:t>
        </w:r>
      </w:ins>
      <w:r w:rsidRPr="00CF1E9D">
        <w:rPr>
          <w:rFonts w:ascii="微軟正黑體" w:eastAsia="微軟正黑體" w:hAnsi="微軟正黑體" w:hint="eastAsia"/>
          <w:sz w:val="20"/>
          <w:szCs w:val="20"/>
        </w:rPr>
        <w:t>為適當之處理</w:t>
      </w:r>
      <w:ins w:id="115" w:author="Dan Yang" w:date="2023-08-14T10:39:00Z">
        <w:r w:rsidR="00F77D12">
          <w:rPr>
            <w:rFonts w:ascii="微軟正黑體" w:eastAsia="微軟正黑體" w:hAnsi="微軟正黑體" w:hint="eastAsia"/>
            <w:sz w:val="20"/>
            <w:szCs w:val="20"/>
          </w:rPr>
          <w:t>，</w:t>
        </w:r>
      </w:ins>
      <w:ins w:id="116" w:author="Dan Yang" w:date="2023-08-14T10:40:00Z">
        <w:r w:rsidR="00F77D12">
          <w:rPr>
            <w:rFonts w:ascii="微軟正黑體" w:eastAsia="微軟正黑體" w:hAnsi="微軟正黑體" w:hint="eastAsia"/>
            <w:sz w:val="20"/>
            <w:szCs w:val="20"/>
          </w:rPr>
          <w:t>並</w:t>
        </w:r>
      </w:ins>
      <w:ins w:id="117" w:author="Dan Yang" w:date="2023-08-14T10:39:00Z">
        <w:r w:rsidR="00F77D12">
          <w:rPr>
            <w:rFonts w:ascii="微軟正黑體" w:eastAsia="微軟正黑體" w:hAnsi="微軟正黑體" w:hint="eastAsia"/>
            <w:sz w:val="20"/>
            <w:szCs w:val="20"/>
          </w:rPr>
          <w:t>不保證處理之結果</w:t>
        </w:r>
      </w:ins>
      <w:r w:rsidRPr="00CF1E9D">
        <w:rPr>
          <w:rFonts w:ascii="微軟正黑體" w:eastAsia="微軟正黑體" w:hAnsi="微軟正黑體" w:hint="eastAsia"/>
          <w:sz w:val="20"/>
          <w:szCs w:val="20"/>
        </w:rPr>
        <w:t>。</w:t>
      </w:r>
    </w:p>
    <w:p w14:paraId="2E5567A6" w14:textId="67C64E3C" w:rsidR="008071E4"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本協議任何一方對本協議</w:t>
      </w:r>
      <w:r w:rsidR="008071E4">
        <w:rPr>
          <w:rFonts w:ascii="微軟正黑體" w:eastAsia="微軟正黑體" w:hAnsi="微軟正黑體" w:hint="eastAsia"/>
          <w:sz w:val="20"/>
          <w:szCs w:val="20"/>
        </w:rPr>
        <w:t>任何條款之違約行為權利主張之棄權，不得被視為對其他或其後之任何違約行為之棄權。</w:t>
      </w:r>
    </w:p>
    <w:p w14:paraId="3F29E280" w14:textId="548DC116" w:rsidR="008071E4" w:rsidRPr="00CF1E9D"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本協議條款內容是可分的，如本協議</w:t>
      </w:r>
      <w:r w:rsidR="008071E4">
        <w:rPr>
          <w:rFonts w:ascii="微軟正黑體" w:eastAsia="微軟正黑體" w:hAnsi="微軟正黑體" w:hint="eastAsia"/>
          <w:sz w:val="20"/>
          <w:szCs w:val="20"/>
        </w:rPr>
        <w:t>之任何條款違法或無效，不影響其他條款之有效性。</w:t>
      </w:r>
    </w:p>
    <w:p w14:paraId="00000085" w14:textId="1FAC1E54" w:rsidR="00B16AE3" w:rsidRPr="00CF1E9D" w:rsidRDefault="00253F64"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本協議之解釋及履行，各方同意以中華民國法律為</w:t>
      </w:r>
      <w:proofErr w:type="gramStart"/>
      <w:r>
        <w:rPr>
          <w:rFonts w:ascii="微軟正黑體" w:eastAsia="微軟正黑體" w:hAnsi="微軟正黑體" w:hint="eastAsia"/>
          <w:sz w:val="20"/>
          <w:szCs w:val="20"/>
        </w:rPr>
        <w:t>準</w:t>
      </w:r>
      <w:proofErr w:type="gramEnd"/>
      <w:r>
        <w:rPr>
          <w:rFonts w:ascii="微軟正黑體" w:eastAsia="微軟正黑體" w:hAnsi="微軟正黑體" w:hint="eastAsia"/>
          <w:sz w:val="20"/>
          <w:szCs w:val="20"/>
        </w:rPr>
        <w:t>據法。如因本協議</w:t>
      </w:r>
      <w:r w:rsidR="00DF7C3E" w:rsidRPr="00CF1E9D">
        <w:rPr>
          <w:rFonts w:ascii="微軟正黑體" w:eastAsia="微軟正黑體" w:hAnsi="微軟正黑體" w:hint="eastAsia"/>
          <w:sz w:val="20"/>
          <w:szCs w:val="20"/>
        </w:rPr>
        <w:t>條款產生任何爭議，除法律另有規定者外，各方同意以台灣</w:t>
      </w:r>
      <w:r w:rsidR="00FB6516" w:rsidRPr="00CF1E9D">
        <w:rPr>
          <w:rFonts w:ascii="微軟正黑體" w:eastAsia="微軟正黑體" w:hAnsi="微軟正黑體" w:hint="eastAsia"/>
          <w:sz w:val="20"/>
          <w:szCs w:val="20"/>
        </w:rPr>
        <w:t>台北</w:t>
      </w:r>
      <w:r w:rsidR="00DF7C3E" w:rsidRPr="00CF1E9D">
        <w:rPr>
          <w:rFonts w:ascii="微軟正黑體" w:eastAsia="微軟正黑體" w:hAnsi="微軟正黑體" w:hint="eastAsia"/>
          <w:sz w:val="20"/>
          <w:szCs w:val="20"/>
        </w:rPr>
        <w:t>地方法院為第一審管轄法院。</w:t>
      </w:r>
    </w:p>
    <w:p w14:paraId="1BAD0899" w14:textId="02273EE0" w:rsidR="00211C32" w:rsidRDefault="00E43E5A" w:rsidP="00CF1E9D">
      <w:pPr>
        <w:numPr>
          <w:ilvl w:val="1"/>
          <w:numId w:val="15"/>
        </w:numPr>
        <w:pBdr>
          <w:top w:val="nil"/>
          <w:left w:val="nil"/>
          <w:bottom w:val="nil"/>
          <w:right w:val="nil"/>
          <w:between w:val="nil"/>
        </w:pBdr>
        <w:snapToGrid w:val="0"/>
        <w:spacing w:before="180" w:after="180" w:line="240" w:lineRule="auto"/>
        <w:ind w:leftChars="236" w:left="1036" w:hangingChars="235" w:hanging="470"/>
        <w:rPr>
          <w:rFonts w:ascii="微軟正黑體" w:eastAsia="微軟正黑體" w:hAnsi="微軟正黑體"/>
          <w:sz w:val="20"/>
          <w:szCs w:val="20"/>
        </w:rPr>
      </w:pPr>
      <w:r>
        <w:rPr>
          <w:rFonts w:ascii="微軟正黑體" w:eastAsia="微軟正黑體" w:hAnsi="微軟正黑體" w:hint="eastAsia"/>
          <w:sz w:val="20"/>
          <w:szCs w:val="20"/>
        </w:rPr>
        <w:t>本協議</w:t>
      </w:r>
      <w:r w:rsidR="00DF7C3E" w:rsidRPr="00CF1E9D">
        <w:rPr>
          <w:rFonts w:ascii="微軟正黑體" w:eastAsia="微軟正黑體" w:hAnsi="微軟正黑體" w:hint="eastAsia"/>
          <w:sz w:val="20"/>
          <w:szCs w:val="20"/>
        </w:rPr>
        <w:t>有未盡事宜者，依相關法令、習慣及誠信原則公平解決之。</w:t>
      </w:r>
      <w:bookmarkStart w:id="118" w:name="_gjdgxs" w:colFirst="0" w:colLast="0"/>
      <w:bookmarkEnd w:id="118"/>
    </w:p>
    <w:p w14:paraId="7BF61430" w14:textId="77777777" w:rsidR="00BD58D7" w:rsidRDefault="00BD58D7" w:rsidP="00BD58D7">
      <w:pPr>
        <w:pBdr>
          <w:top w:val="nil"/>
          <w:left w:val="nil"/>
          <w:bottom w:val="nil"/>
          <w:right w:val="nil"/>
          <w:between w:val="nil"/>
        </w:pBdr>
        <w:snapToGrid w:val="0"/>
        <w:spacing w:before="180" w:after="180" w:line="240" w:lineRule="auto"/>
        <w:ind w:left="0" w:firstLine="0"/>
        <w:rPr>
          <w:rFonts w:ascii="微軟正黑體" w:eastAsia="微軟正黑體" w:hAnsi="微軟正黑體"/>
          <w:sz w:val="20"/>
          <w:szCs w:val="20"/>
        </w:rPr>
      </w:pPr>
    </w:p>
    <w:p w14:paraId="5F251607" w14:textId="77777777" w:rsidR="00BD58D7" w:rsidRDefault="00BD58D7" w:rsidP="00BD58D7">
      <w:pPr>
        <w:snapToGrid w:val="0"/>
        <w:spacing w:before="0" w:after="0" w:line="240" w:lineRule="auto"/>
        <w:ind w:left="0" w:firstLine="0"/>
        <w:rPr>
          <w:rFonts w:ascii="微軟正黑體" w:eastAsia="微軟正黑體" w:hAnsi="微軟正黑體"/>
          <w:sz w:val="20"/>
          <w:szCs w:val="20"/>
        </w:rPr>
      </w:pPr>
      <w:r>
        <w:rPr>
          <w:rFonts w:ascii="微軟正黑體" w:eastAsia="微軟正黑體" w:hAnsi="微軟正黑體"/>
          <w:sz w:val="20"/>
          <w:szCs w:val="20"/>
        </w:rPr>
        <w:t>本公司客服聯繫資訊為：</w:t>
      </w:r>
    </w:p>
    <w:p w14:paraId="2CCAFCBC" w14:textId="77E8A2C1" w:rsidR="00BD58D7" w:rsidRDefault="00BD58D7" w:rsidP="00BD58D7">
      <w:pPr>
        <w:snapToGrid w:val="0"/>
        <w:spacing w:before="0" w:after="0" w:line="240" w:lineRule="auto"/>
        <w:ind w:left="0" w:firstLine="0"/>
        <w:rPr>
          <w:rFonts w:ascii="微軟正黑體" w:eastAsia="微軟正黑體" w:hAnsi="微軟正黑體"/>
          <w:sz w:val="20"/>
          <w:szCs w:val="20"/>
        </w:rPr>
      </w:pPr>
      <w:proofErr w:type="gramStart"/>
      <w:r>
        <w:rPr>
          <w:rFonts w:ascii="微軟正黑體" w:eastAsia="微軟正黑體" w:hAnsi="微軟正黑體" w:hint="eastAsia"/>
          <w:sz w:val="20"/>
          <w:szCs w:val="20"/>
        </w:rPr>
        <w:t>E</w:t>
      </w:r>
      <w:r>
        <w:rPr>
          <w:rFonts w:ascii="微軟正黑體" w:eastAsia="微軟正黑體" w:hAnsi="微軟正黑體"/>
          <w:sz w:val="20"/>
          <w:szCs w:val="20"/>
        </w:rPr>
        <w:t>mail</w:t>
      </w:r>
      <w:ins w:id="119" w:author="queenie.lai0225@gmail.com" w:date="2023-09-01T09:14:00Z">
        <w:r w:rsidR="003125A2">
          <w:rPr>
            <w:rFonts w:ascii="微軟正黑體" w:eastAsia="微軟正黑體" w:hAnsi="微軟正黑體" w:hint="eastAsia"/>
            <w:sz w:val="20"/>
            <w:szCs w:val="20"/>
          </w:rPr>
          <w:t xml:space="preserve"> </w:t>
        </w:r>
      </w:ins>
      <w:r>
        <w:rPr>
          <w:rFonts w:ascii="微軟正黑體" w:eastAsia="微軟正黑體" w:hAnsi="微軟正黑體"/>
          <w:sz w:val="20"/>
          <w:szCs w:val="20"/>
        </w:rPr>
        <w:t>:</w:t>
      </w:r>
      <w:proofErr w:type="gramEnd"/>
      <w:ins w:id="120" w:author="queenie.lai0225@gmail.com" w:date="2023-09-01T09:14:00Z">
        <w:r w:rsidR="003125A2">
          <w:rPr>
            <w:rFonts w:ascii="微軟正黑體" w:eastAsia="微軟正黑體" w:hAnsi="微軟正黑體" w:hint="eastAsia"/>
            <w:sz w:val="20"/>
            <w:szCs w:val="20"/>
          </w:rPr>
          <w:t xml:space="preserve"> s</w:t>
        </w:r>
        <w:r w:rsidR="003125A2">
          <w:rPr>
            <w:rFonts w:ascii="微軟正黑體" w:eastAsia="微軟正黑體" w:hAnsi="微軟正黑體"/>
            <w:sz w:val="20"/>
            <w:szCs w:val="20"/>
          </w:rPr>
          <w:t>ervice@sacurn.com</w:t>
        </w:r>
      </w:ins>
    </w:p>
    <w:p w14:paraId="024E8B3F" w14:textId="37BD2B4B" w:rsidR="00BD58D7" w:rsidRDefault="00BD58D7" w:rsidP="00BD58D7">
      <w:pPr>
        <w:snapToGrid w:val="0"/>
        <w:spacing w:before="0" w:after="0" w:line="240" w:lineRule="auto"/>
        <w:ind w:left="0" w:firstLine="0"/>
        <w:rPr>
          <w:rFonts w:ascii="微軟正黑體" w:eastAsia="微軟正黑體" w:hAnsi="微軟正黑體"/>
          <w:sz w:val="20"/>
          <w:szCs w:val="20"/>
        </w:rPr>
      </w:pPr>
      <w:proofErr w:type="gramStart"/>
      <w:r>
        <w:rPr>
          <w:rFonts w:ascii="微軟正黑體" w:eastAsia="微軟正黑體" w:hAnsi="微軟正黑體"/>
          <w:sz w:val="20"/>
          <w:szCs w:val="20"/>
        </w:rPr>
        <w:t>Tel</w:t>
      </w:r>
      <w:ins w:id="121" w:author="queenie.lai0225@gmail.com" w:date="2023-09-01T09:14:00Z">
        <w:r w:rsidR="003125A2">
          <w:rPr>
            <w:rFonts w:ascii="微軟正黑體" w:eastAsia="微軟正黑體" w:hAnsi="微軟正黑體"/>
            <w:sz w:val="20"/>
            <w:szCs w:val="20"/>
          </w:rPr>
          <w:t xml:space="preserve"> </w:t>
        </w:r>
      </w:ins>
      <w:r>
        <w:rPr>
          <w:rFonts w:ascii="微軟正黑體" w:eastAsia="微軟正黑體" w:hAnsi="微軟正黑體"/>
          <w:sz w:val="20"/>
          <w:szCs w:val="20"/>
        </w:rPr>
        <w:t>:</w:t>
      </w:r>
      <w:proofErr w:type="gramEnd"/>
      <w:ins w:id="122" w:author="queenie.lai0225@gmail.com" w:date="2023-09-01T09:14:00Z">
        <w:r w:rsidR="003125A2">
          <w:rPr>
            <w:rFonts w:ascii="微軟正黑體" w:eastAsia="微軟正黑體" w:hAnsi="微軟正黑體"/>
            <w:sz w:val="20"/>
            <w:szCs w:val="20"/>
          </w:rPr>
          <w:t xml:space="preserve"> 02-2221-7000</w:t>
        </w:r>
      </w:ins>
    </w:p>
    <w:p w14:paraId="1A40A64A" w14:textId="0A3219C7" w:rsidR="00BD58D7" w:rsidRDefault="00BD58D7" w:rsidP="00BD58D7">
      <w:pPr>
        <w:snapToGrid w:val="0"/>
        <w:spacing w:before="0" w:after="0" w:line="240" w:lineRule="auto"/>
        <w:ind w:left="0" w:firstLine="0"/>
        <w:rPr>
          <w:ins w:id="123" w:author="queenie.lai0225@gmail.com" w:date="2023-09-01T09:16:00Z"/>
          <w:rFonts w:ascii="微軟正黑體" w:eastAsia="微軟正黑體" w:hAnsi="微軟正黑體"/>
          <w:sz w:val="20"/>
          <w:szCs w:val="20"/>
        </w:rPr>
      </w:pPr>
      <w:proofErr w:type="gramStart"/>
      <w:r>
        <w:rPr>
          <w:rFonts w:ascii="微軟正黑體" w:eastAsia="微軟正黑體" w:hAnsi="微軟正黑體"/>
          <w:sz w:val="20"/>
          <w:szCs w:val="20"/>
        </w:rPr>
        <w:t>Fax</w:t>
      </w:r>
      <w:ins w:id="124" w:author="queenie.lai0225@gmail.com" w:date="2023-09-01T09:14:00Z">
        <w:r w:rsidR="003125A2">
          <w:rPr>
            <w:rFonts w:ascii="微軟正黑體" w:eastAsia="微軟正黑體" w:hAnsi="微軟正黑體"/>
            <w:sz w:val="20"/>
            <w:szCs w:val="20"/>
          </w:rPr>
          <w:t xml:space="preserve"> </w:t>
        </w:r>
      </w:ins>
      <w:r>
        <w:rPr>
          <w:rFonts w:ascii="微軟正黑體" w:eastAsia="微軟正黑體" w:hAnsi="微軟正黑體"/>
          <w:sz w:val="20"/>
          <w:szCs w:val="20"/>
        </w:rPr>
        <w:t>:</w:t>
      </w:r>
      <w:proofErr w:type="gramEnd"/>
      <w:ins w:id="125" w:author="queenie.lai0225@gmail.com" w:date="2023-09-01T09:14:00Z">
        <w:r w:rsidR="003125A2">
          <w:rPr>
            <w:rFonts w:ascii="微軟正黑體" w:eastAsia="微軟正黑體" w:hAnsi="微軟正黑體"/>
            <w:sz w:val="20"/>
            <w:szCs w:val="20"/>
          </w:rPr>
          <w:t xml:space="preserve"> 02-8221-2200</w:t>
        </w:r>
      </w:ins>
    </w:p>
    <w:p w14:paraId="46BB18CE" w14:textId="77777777" w:rsidR="003125A2" w:rsidRDefault="003125A2" w:rsidP="00BD58D7">
      <w:pPr>
        <w:snapToGrid w:val="0"/>
        <w:spacing w:before="0" w:after="0" w:line="240" w:lineRule="auto"/>
        <w:ind w:left="0" w:firstLine="0"/>
        <w:rPr>
          <w:ins w:id="126" w:author="queenie.lai0225@gmail.com" w:date="2023-09-01T09:16:00Z"/>
          <w:rFonts w:ascii="微軟正黑體" w:eastAsia="微軟正黑體" w:hAnsi="微軟正黑體"/>
          <w:sz w:val="20"/>
          <w:szCs w:val="20"/>
        </w:rPr>
      </w:pPr>
    </w:p>
    <w:p w14:paraId="2EFEC8B6" w14:textId="77777777" w:rsidR="003125A2" w:rsidRDefault="003125A2" w:rsidP="00BD58D7">
      <w:pPr>
        <w:snapToGrid w:val="0"/>
        <w:spacing w:before="0" w:after="0" w:line="240" w:lineRule="auto"/>
        <w:ind w:left="0" w:firstLine="0"/>
        <w:rPr>
          <w:ins w:id="127" w:author="queenie.lai0225@gmail.com" w:date="2023-09-01T09:16:00Z"/>
          <w:rFonts w:ascii="微軟正黑體" w:eastAsia="微軟正黑體" w:hAnsi="微軟正黑體"/>
          <w:sz w:val="20"/>
          <w:szCs w:val="20"/>
        </w:rPr>
      </w:pPr>
    </w:p>
    <w:p w14:paraId="1198B4EF" w14:textId="77777777" w:rsidR="003125A2" w:rsidRDefault="003125A2" w:rsidP="00BD58D7">
      <w:pPr>
        <w:snapToGrid w:val="0"/>
        <w:spacing w:before="0" w:after="0" w:line="240" w:lineRule="auto"/>
        <w:ind w:left="0" w:firstLine="0"/>
        <w:rPr>
          <w:ins w:id="128" w:author="queenie.lai0225@gmail.com" w:date="2023-09-01T09:16:00Z"/>
          <w:rFonts w:ascii="微軟正黑體" w:eastAsia="微軟正黑體" w:hAnsi="微軟正黑體"/>
          <w:sz w:val="20"/>
          <w:szCs w:val="20"/>
        </w:rPr>
      </w:pPr>
    </w:p>
    <w:p w14:paraId="3344EFBD" w14:textId="77777777" w:rsidR="003125A2" w:rsidRDefault="003125A2" w:rsidP="00BD58D7">
      <w:pPr>
        <w:snapToGrid w:val="0"/>
        <w:spacing w:before="0" w:after="0" w:line="240" w:lineRule="auto"/>
        <w:ind w:left="0" w:firstLine="0"/>
        <w:rPr>
          <w:ins w:id="129" w:author="queenie.lai0225@gmail.com" w:date="2023-09-01T09:16:00Z"/>
          <w:rFonts w:ascii="微軟正黑體" w:eastAsia="微軟正黑體" w:hAnsi="微軟正黑體"/>
          <w:sz w:val="20"/>
          <w:szCs w:val="20"/>
        </w:rPr>
      </w:pPr>
    </w:p>
    <w:p w14:paraId="5BBD9474" w14:textId="77777777" w:rsidR="003125A2" w:rsidRDefault="003125A2" w:rsidP="00BD58D7">
      <w:pPr>
        <w:snapToGrid w:val="0"/>
        <w:spacing w:before="0" w:after="0" w:line="240" w:lineRule="auto"/>
        <w:ind w:left="0" w:firstLine="0"/>
        <w:rPr>
          <w:ins w:id="130" w:author="queenie.lai0225@gmail.com" w:date="2023-09-01T09:16:00Z"/>
          <w:rFonts w:ascii="微軟正黑體" w:eastAsia="微軟正黑體" w:hAnsi="微軟正黑體"/>
          <w:sz w:val="20"/>
          <w:szCs w:val="20"/>
        </w:rPr>
      </w:pPr>
    </w:p>
    <w:p w14:paraId="005F5F37" w14:textId="77777777" w:rsidR="003125A2" w:rsidRDefault="003125A2" w:rsidP="00BD58D7">
      <w:pPr>
        <w:snapToGrid w:val="0"/>
        <w:spacing w:before="0" w:after="0" w:line="240" w:lineRule="auto"/>
        <w:ind w:left="0" w:firstLine="0"/>
        <w:rPr>
          <w:ins w:id="131" w:author="queenie.lai0225@gmail.com" w:date="2023-09-01T09:16:00Z"/>
          <w:rFonts w:ascii="微軟正黑體" w:eastAsia="微軟正黑體" w:hAnsi="微軟正黑體"/>
          <w:sz w:val="20"/>
          <w:szCs w:val="20"/>
        </w:rPr>
      </w:pPr>
    </w:p>
    <w:p w14:paraId="434CBD75" w14:textId="77777777" w:rsidR="003125A2" w:rsidRDefault="003125A2" w:rsidP="00BD58D7">
      <w:pPr>
        <w:snapToGrid w:val="0"/>
        <w:spacing w:before="0" w:after="0" w:line="240" w:lineRule="auto"/>
        <w:ind w:left="0" w:firstLine="0"/>
        <w:rPr>
          <w:ins w:id="132" w:author="queenie.lai0225@gmail.com" w:date="2023-09-01T09:16:00Z"/>
          <w:rFonts w:ascii="微軟正黑體" w:eastAsia="微軟正黑體" w:hAnsi="微軟正黑體"/>
          <w:sz w:val="20"/>
          <w:szCs w:val="20"/>
        </w:rPr>
      </w:pPr>
    </w:p>
    <w:p w14:paraId="29057170" w14:textId="77777777" w:rsidR="003125A2" w:rsidRDefault="003125A2" w:rsidP="00BD58D7">
      <w:pPr>
        <w:snapToGrid w:val="0"/>
        <w:spacing w:before="0" w:after="0" w:line="240" w:lineRule="auto"/>
        <w:ind w:left="0" w:firstLine="0"/>
        <w:rPr>
          <w:ins w:id="133" w:author="queenie.lai0225@gmail.com" w:date="2023-09-01T09:16:00Z"/>
          <w:rFonts w:ascii="微軟正黑體" w:eastAsia="微軟正黑體" w:hAnsi="微軟正黑體"/>
          <w:sz w:val="20"/>
          <w:szCs w:val="20"/>
        </w:rPr>
      </w:pPr>
    </w:p>
    <w:p w14:paraId="5AFF0A98" w14:textId="77777777" w:rsidR="003125A2" w:rsidRDefault="003125A2" w:rsidP="00BD58D7">
      <w:pPr>
        <w:snapToGrid w:val="0"/>
        <w:spacing w:before="0" w:after="0" w:line="240" w:lineRule="auto"/>
        <w:ind w:left="0" w:firstLine="0"/>
        <w:rPr>
          <w:ins w:id="134" w:author="queenie.lai0225@gmail.com" w:date="2023-09-01T09:16:00Z"/>
          <w:rFonts w:ascii="微軟正黑體" w:eastAsia="微軟正黑體" w:hAnsi="微軟正黑體"/>
          <w:sz w:val="20"/>
          <w:szCs w:val="20"/>
        </w:rPr>
      </w:pPr>
    </w:p>
    <w:p w14:paraId="1D57DB1A" w14:textId="77777777" w:rsidR="003125A2" w:rsidRDefault="003125A2" w:rsidP="00BD58D7">
      <w:pPr>
        <w:snapToGrid w:val="0"/>
        <w:spacing w:before="0" w:after="0" w:line="240" w:lineRule="auto"/>
        <w:ind w:left="0" w:firstLine="0"/>
        <w:rPr>
          <w:ins w:id="135" w:author="queenie.lai0225@gmail.com" w:date="2023-09-01T09:16:00Z"/>
          <w:rFonts w:ascii="微軟正黑體" w:eastAsia="微軟正黑體" w:hAnsi="微軟正黑體"/>
          <w:sz w:val="20"/>
          <w:szCs w:val="20"/>
        </w:rPr>
      </w:pPr>
    </w:p>
    <w:p w14:paraId="271C51F9" w14:textId="77777777" w:rsidR="003125A2" w:rsidRDefault="003125A2" w:rsidP="00BD58D7">
      <w:pPr>
        <w:snapToGrid w:val="0"/>
        <w:spacing w:before="0" w:after="0" w:line="240" w:lineRule="auto"/>
        <w:ind w:left="0" w:firstLine="0"/>
        <w:rPr>
          <w:ins w:id="136" w:author="queenie.lai0225@gmail.com" w:date="2023-09-01T09:16:00Z"/>
          <w:rFonts w:ascii="微軟正黑體" w:eastAsia="微軟正黑體" w:hAnsi="微軟正黑體"/>
          <w:sz w:val="20"/>
          <w:szCs w:val="20"/>
        </w:rPr>
      </w:pPr>
    </w:p>
    <w:p w14:paraId="1482842D" w14:textId="77777777" w:rsidR="003125A2" w:rsidRDefault="003125A2" w:rsidP="00BD58D7">
      <w:pPr>
        <w:snapToGrid w:val="0"/>
        <w:spacing w:before="0" w:after="0" w:line="240" w:lineRule="auto"/>
        <w:ind w:left="0" w:firstLine="0"/>
        <w:rPr>
          <w:ins w:id="137" w:author="queenie.lai0225@gmail.com" w:date="2023-09-01T09:16:00Z"/>
          <w:rFonts w:ascii="微軟正黑體" w:eastAsia="微軟正黑體" w:hAnsi="微軟正黑體"/>
          <w:sz w:val="20"/>
          <w:szCs w:val="20"/>
        </w:rPr>
      </w:pPr>
    </w:p>
    <w:p w14:paraId="020F4390" w14:textId="77777777" w:rsidR="003125A2" w:rsidRDefault="003125A2" w:rsidP="00BD58D7">
      <w:pPr>
        <w:snapToGrid w:val="0"/>
        <w:spacing w:before="0" w:after="0" w:line="240" w:lineRule="auto"/>
        <w:ind w:left="0" w:firstLine="0"/>
        <w:rPr>
          <w:ins w:id="138" w:author="queenie.lai0225@gmail.com" w:date="2023-09-01T09:16:00Z"/>
          <w:rFonts w:ascii="微軟正黑體" w:eastAsia="微軟正黑體" w:hAnsi="微軟正黑體"/>
          <w:sz w:val="20"/>
          <w:szCs w:val="20"/>
        </w:rPr>
      </w:pPr>
    </w:p>
    <w:p w14:paraId="21CAB3E9" w14:textId="351FBFBE" w:rsidR="003125A2" w:rsidRPr="003125A2" w:rsidRDefault="003125A2" w:rsidP="003125A2">
      <w:pPr>
        <w:snapToGrid w:val="0"/>
        <w:spacing w:before="0" w:after="0" w:line="240" w:lineRule="auto"/>
        <w:ind w:left="0" w:firstLine="0"/>
        <w:jc w:val="center"/>
        <w:rPr>
          <w:ins w:id="139" w:author="queenie.lai0225@gmail.com" w:date="2023-09-01T09:16:00Z"/>
          <w:rFonts w:ascii="微軟正黑體" w:eastAsia="微軟正黑體" w:hAnsi="微軟正黑體" w:hint="eastAsia"/>
          <w:b/>
          <w:bCs/>
          <w:rPrChange w:id="140" w:author="queenie.lai0225@gmail.com" w:date="2023-09-01T09:17:00Z">
            <w:rPr>
              <w:ins w:id="141" w:author="queenie.lai0225@gmail.com" w:date="2023-09-01T09:16:00Z"/>
              <w:rFonts w:ascii="微軟正黑體" w:eastAsia="微軟正黑體" w:hAnsi="微軟正黑體" w:hint="eastAsia"/>
              <w:sz w:val="20"/>
              <w:szCs w:val="20"/>
            </w:rPr>
          </w:rPrChange>
        </w:rPr>
        <w:pPrChange w:id="142" w:author="queenie.lai0225@gmail.com" w:date="2023-09-01T09:16:00Z">
          <w:pPr>
            <w:snapToGrid w:val="0"/>
            <w:spacing w:before="0" w:after="0" w:line="240" w:lineRule="auto"/>
            <w:ind w:left="0" w:firstLine="0"/>
          </w:pPr>
        </w:pPrChange>
      </w:pPr>
      <w:ins w:id="143" w:author="queenie.lai0225@gmail.com" w:date="2023-09-01T09:16:00Z">
        <w:r w:rsidRPr="003125A2">
          <w:rPr>
            <w:rFonts w:ascii="微軟正黑體" w:eastAsia="微軟正黑體" w:hAnsi="微軟正黑體" w:hint="eastAsia"/>
            <w:b/>
            <w:bCs/>
            <w:highlight w:val="yellow"/>
            <w:rPrChange w:id="144" w:author="queenie.lai0225@gmail.com" w:date="2023-09-01T09:17:00Z">
              <w:rPr>
                <w:rFonts w:ascii="微軟正黑體" w:eastAsia="微軟正黑體" w:hAnsi="微軟正黑體" w:hint="eastAsia"/>
                <w:sz w:val="20"/>
                <w:szCs w:val="20"/>
              </w:rPr>
            </w:rPrChange>
          </w:rPr>
          <w:lastRenderedPageBreak/>
          <w:t>申請程序</w:t>
        </w:r>
      </w:ins>
    </w:p>
    <w:p w14:paraId="6B3EFFDE" w14:textId="6F5769A8" w:rsidR="003125A2" w:rsidRDefault="003125A2" w:rsidP="00BD58D7">
      <w:pPr>
        <w:snapToGrid w:val="0"/>
        <w:spacing w:before="0" w:after="0" w:line="240" w:lineRule="auto"/>
        <w:ind w:left="0" w:firstLine="0"/>
        <w:rPr>
          <w:ins w:id="145" w:author="queenie.lai0225@gmail.com" w:date="2023-09-01T09:16:00Z"/>
          <w:rFonts w:ascii="微軟正黑體" w:eastAsia="微軟正黑體" w:hAnsi="微軟正黑體"/>
          <w:sz w:val="20"/>
          <w:szCs w:val="20"/>
        </w:rPr>
      </w:pPr>
      <w:ins w:id="146" w:author="queenie.lai0225@gmail.com" w:date="2023-09-01T09:16:00Z">
        <w:r>
          <w:rPr>
            <w:rFonts w:ascii="微軟正黑體" w:eastAsia="微軟正黑體" w:hAnsi="微軟正黑體" w:hint="eastAsia"/>
            <w:noProof/>
            <w:sz w:val="20"/>
            <w:szCs w:val="20"/>
          </w:rPr>
          <w:drawing>
            <wp:inline distT="0" distB="0" distL="0" distR="0" wp14:anchorId="4C47142B" wp14:editId="32D6A3D1">
              <wp:extent cx="5029200" cy="3019425"/>
              <wp:effectExtent l="0" t="0" r="0" b="9525"/>
              <wp:docPr id="8855849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19425"/>
                      </a:xfrm>
                      <a:prstGeom prst="rect">
                        <a:avLst/>
                      </a:prstGeom>
                      <a:noFill/>
                      <a:ln>
                        <a:noFill/>
                      </a:ln>
                    </pic:spPr>
                  </pic:pic>
                </a:graphicData>
              </a:graphic>
            </wp:inline>
          </w:drawing>
        </w:r>
      </w:ins>
    </w:p>
    <w:p w14:paraId="68B20B03" w14:textId="77777777" w:rsidR="003125A2" w:rsidRPr="006B12EC" w:rsidRDefault="003125A2" w:rsidP="003125A2">
      <w:pPr>
        <w:pBdr>
          <w:top w:val="nil"/>
          <w:left w:val="nil"/>
          <w:bottom w:val="nil"/>
          <w:right w:val="nil"/>
          <w:between w:val="nil"/>
        </w:pBdr>
        <w:snapToGrid w:val="0"/>
        <w:spacing w:before="180" w:after="180" w:line="240" w:lineRule="auto"/>
        <w:ind w:left="0" w:firstLine="0"/>
        <w:jc w:val="center"/>
        <w:rPr>
          <w:ins w:id="147" w:author="queenie.lai0225@gmail.com" w:date="2023-09-01T09:17:00Z"/>
          <w:rFonts w:ascii="微軟正黑體" w:eastAsia="微軟正黑體" w:hAnsi="微軟正黑體"/>
          <w:b/>
          <w:bCs/>
          <w:sz w:val="20"/>
          <w:szCs w:val="20"/>
        </w:rPr>
      </w:pPr>
      <w:ins w:id="148" w:author="queenie.lai0225@gmail.com" w:date="2023-09-01T09:17:00Z">
        <w:r w:rsidRPr="006B12EC">
          <w:rPr>
            <w:rFonts w:ascii="微軟正黑體" w:eastAsia="微軟正黑體" w:hAnsi="微軟正黑體"/>
            <w:b/>
            <w:bCs/>
          </w:rPr>
          <w:t>《土星永續股份有限公司</w:t>
        </w:r>
        <w:r w:rsidRPr="006B12EC">
          <w:rPr>
            <w:rFonts w:ascii="微軟正黑體" w:eastAsia="微軟正黑體" w:hAnsi="微軟正黑體" w:hint="eastAsia"/>
            <w:b/>
            <w:bCs/>
          </w:rPr>
          <w:t xml:space="preserve"> </w:t>
        </w:r>
        <w:r>
          <w:rPr>
            <w:rFonts w:ascii="微軟正黑體" w:eastAsia="微軟正黑體" w:hAnsi="微軟正黑體" w:hint="eastAsia"/>
            <w:b/>
            <w:bCs/>
          </w:rPr>
          <w:t>土星碳權憑證買進賣出條款</w:t>
        </w:r>
        <w:r w:rsidRPr="006B12EC">
          <w:rPr>
            <w:rFonts w:ascii="微軟正黑體" w:eastAsia="微軟正黑體" w:hAnsi="微軟正黑體"/>
            <w:b/>
            <w:bCs/>
          </w:rPr>
          <w:t>》</w:t>
        </w:r>
      </w:ins>
    </w:p>
    <w:p w14:paraId="115D6808" w14:textId="77777777" w:rsidR="003125A2" w:rsidRDefault="003125A2" w:rsidP="003125A2">
      <w:pPr>
        <w:pBdr>
          <w:top w:val="nil"/>
          <w:left w:val="nil"/>
          <w:bottom w:val="nil"/>
          <w:right w:val="nil"/>
          <w:between w:val="nil"/>
        </w:pBdr>
        <w:snapToGrid w:val="0"/>
        <w:spacing w:before="180" w:after="180" w:line="240" w:lineRule="auto"/>
        <w:ind w:left="0" w:firstLine="482"/>
        <w:jc w:val="left"/>
        <w:rPr>
          <w:ins w:id="149" w:author="queenie.lai0225@gmail.com" w:date="2023-09-01T09:17:00Z"/>
          <w:rFonts w:ascii="微軟正黑體" w:eastAsia="微軟正黑體" w:hAnsi="微軟正黑體"/>
          <w:sz w:val="20"/>
          <w:szCs w:val="20"/>
        </w:rPr>
      </w:pPr>
      <w:ins w:id="150" w:author="queenie.lai0225@gmail.com" w:date="2023-09-01T09:17:00Z">
        <w:r w:rsidRPr="006B12EC">
          <w:rPr>
            <w:rFonts w:ascii="微軟正黑體" w:eastAsia="微軟正黑體" w:hAnsi="微軟正黑體" w:hint="eastAsia"/>
            <w:sz w:val="20"/>
            <w:szCs w:val="20"/>
          </w:rPr>
          <w:t>依</w:t>
        </w:r>
        <w:r w:rsidRPr="006B12EC">
          <w:rPr>
            <w:rFonts w:ascii="微軟正黑體" w:eastAsia="微軟正黑體" w:hAnsi="微軟正黑體"/>
            <w:sz w:val="20"/>
            <w:szCs w:val="20"/>
          </w:rPr>
          <w:t>《土星永續股份有限公司</w:t>
        </w:r>
        <w:r w:rsidRPr="006B12EC">
          <w:rPr>
            <w:rFonts w:ascii="微軟正黑體" w:eastAsia="微軟正黑體" w:hAnsi="微軟正黑體" w:hint="eastAsia"/>
            <w:sz w:val="20"/>
            <w:szCs w:val="20"/>
          </w:rPr>
          <w:t xml:space="preserve"> 會員</w:t>
        </w:r>
        <w:r w:rsidRPr="006B12EC">
          <w:rPr>
            <w:rFonts w:ascii="微軟正黑體" w:eastAsia="微軟正黑體" w:hAnsi="微軟正黑體"/>
            <w:sz w:val="20"/>
            <w:szCs w:val="20"/>
          </w:rPr>
          <w:t>服務條款》</w:t>
        </w:r>
        <w:r>
          <w:rPr>
            <w:rFonts w:ascii="微軟正黑體" w:eastAsia="微軟正黑體" w:hAnsi="微軟正黑體" w:hint="eastAsia"/>
            <w:sz w:val="20"/>
            <w:szCs w:val="20"/>
          </w:rPr>
          <w:t>申請者</w:t>
        </w:r>
        <w:r w:rsidRPr="00CF1E9D">
          <w:rPr>
            <w:rFonts w:ascii="微軟正黑體" w:eastAsia="微軟正黑體" w:hAnsi="微軟正黑體" w:hint="eastAsia"/>
            <w:sz w:val="20"/>
            <w:szCs w:val="20"/>
          </w:rPr>
          <w:t>完成</w:t>
        </w:r>
        <w:r>
          <w:rPr>
            <w:rFonts w:ascii="微軟正黑體" w:eastAsia="微軟正黑體" w:hAnsi="微軟正黑體" w:hint="eastAsia"/>
            <w:sz w:val="20"/>
            <w:szCs w:val="20"/>
          </w:rPr>
          <w:t>本公司之</w:t>
        </w:r>
        <w:r w:rsidRPr="00CF1E9D">
          <w:rPr>
            <w:rFonts w:ascii="微軟正黑體" w:eastAsia="微軟正黑體" w:hAnsi="微軟正黑體" w:hint="eastAsia"/>
            <w:sz w:val="20"/>
            <w:szCs w:val="20"/>
          </w:rPr>
          <w:t>平台註冊程序以及身分驗證後即成</w:t>
        </w:r>
        <w:r>
          <w:rPr>
            <w:rFonts w:ascii="微軟正黑體" w:eastAsia="微軟正黑體" w:hAnsi="微軟正黑體" w:hint="eastAsia"/>
            <w:sz w:val="20"/>
            <w:szCs w:val="20"/>
          </w:rPr>
          <w:t>為</w:t>
        </w:r>
        <w:r w:rsidRPr="00CF1E9D">
          <w:rPr>
            <w:rFonts w:ascii="微軟正黑體" w:eastAsia="微軟正黑體" w:hAnsi="微軟正黑體" w:hint="eastAsia"/>
            <w:sz w:val="20"/>
            <w:szCs w:val="20"/>
          </w:rPr>
          <w:t>會員</w:t>
        </w:r>
        <w:r>
          <w:rPr>
            <w:rFonts w:ascii="微軟正黑體" w:eastAsia="微軟正黑體" w:hAnsi="微軟正黑體" w:hint="eastAsia"/>
            <w:sz w:val="20"/>
            <w:szCs w:val="20"/>
          </w:rPr>
          <w:t>，</w:t>
        </w:r>
        <w:r w:rsidRPr="00CF1E9D">
          <w:rPr>
            <w:rFonts w:ascii="微軟正黑體" w:eastAsia="微軟正黑體" w:hAnsi="微軟正黑體" w:hint="eastAsia"/>
            <w:sz w:val="20"/>
            <w:szCs w:val="20"/>
          </w:rPr>
          <w:t>會員可透過本平台</w:t>
        </w:r>
        <w:r>
          <w:rPr>
            <w:rFonts w:ascii="微軟正黑體" w:eastAsia="微軟正黑體" w:hAnsi="微軟正黑體" w:hint="eastAsia"/>
            <w:sz w:val="20"/>
            <w:szCs w:val="20"/>
          </w:rPr>
          <w:t>交易</w:t>
        </w:r>
        <w:proofErr w:type="gramStart"/>
        <w:r w:rsidRPr="00CF1E9D">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，有關於交易</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，除非另有約定，會員同意遵守本交易條款內容</w:t>
        </w:r>
        <w:r>
          <w:rPr>
            <w:rFonts w:ascii="微軟正黑體" w:eastAsia="微軟正黑體" w:hAnsi="微軟正黑體"/>
            <w:sz w:val="20"/>
            <w:szCs w:val="20"/>
          </w:rPr>
          <w:t>如下：</w:t>
        </w:r>
        <w:r w:rsidRPr="00CF1E9D">
          <w:rPr>
            <w:rFonts w:ascii="微軟正黑體" w:eastAsia="微軟正黑體" w:hAnsi="微軟正黑體" w:hint="eastAsia"/>
            <w:sz w:val="20"/>
            <w:szCs w:val="20"/>
          </w:rPr>
          <w:t>。</w:t>
        </w:r>
      </w:ins>
    </w:p>
    <w:p w14:paraId="476CAAA3" w14:textId="77777777" w:rsidR="003125A2" w:rsidRPr="00D21E27" w:rsidRDefault="003125A2" w:rsidP="003125A2">
      <w:pPr>
        <w:pBdr>
          <w:top w:val="nil"/>
          <w:left w:val="nil"/>
          <w:bottom w:val="nil"/>
          <w:right w:val="nil"/>
          <w:between w:val="nil"/>
        </w:pBdr>
        <w:snapToGrid w:val="0"/>
        <w:spacing w:before="180" w:after="180" w:line="240" w:lineRule="auto"/>
        <w:jc w:val="left"/>
        <w:rPr>
          <w:ins w:id="151" w:author="queenie.lai0225@gmail.com" w:date="2023-09-01T09:17:00Z"/>
          <w:rFonts w:ascii="微軟正黑體" w:eastAsia="微軟正黑體" w:hAnsi="微軟正黑體"/>
          <w:sz w:val="20"/>
          <w:szCs w:val="20"/>
        </w:rPr>
      </w:pPr>
    </w:p>
    <w:p w14:paraId="2EDAFDBE" w14:textId="77777777" w:rsidR="003125A2" w:rsidRPr="00D21E27" w:rsidRDefault="003125A2" w:rsidP="003125A2">
      <w:pPr>
        <w:pStyle w:val="af"/>
        <w:numPr>
          <w:ilvl w:val="0"/>
          <w:numId w:val="25"/>
        </w:numPr>
        <w:pBdr>
          <w:top w:val="nil"/>
          <w:left w:val="nil"/>
          <w:bottom w:val="nil"/>
          <w:right w:val="nil"/>
          <w:between w:val="nil"/>
        </w:pBdr>
        <w:snapToGrid w:val="0"/>
        <w:spacing w:before="180" w:after="180" w:line="240" w:lineRule="auto"/>
        <w:ind w:leftChars="0"/>
        <w:jc w:val="left"/>
        <w:rPr>
          <w:ins w:id="152" w:author="queenie.lai0225@gmail.com" w:date="2023-09-01T09:17:00Z"/>
          <w:rFonts w:ascii="微軟正黑體" w:eastAsia="微軟正黑體" w:hAnsi="微軟正黑體"/>
          <w:b/>
          <w:color w:val="000000"/>
          <w:sz w:val="20"/>
          <w:szCs w:val="20"/>
        </w:rPr>
      </w:pPr>
      <w:ins w:id="153" w:author="queenie.lai0225@gmail.com" w:date="2023-09-01T09:17:00Z">
        <w:r>
          <w:rPr>
            <w:rFonts w:ascii="微軟正黑體" w:eastAsia="微軟正黑體" w:hAnsi="微軟正黑體" w:hint="eastAsia"/>
            <w:b/>
            <w:sz w:val="20"/>
            <w:szCs w:val="20"/>
          </w:rPr>
          <w:t>注意事項</w:t>
        </w:r>
      </w:ins>
    </w:p>
    <w:p w14:paraId="2245234A" w14:textId="77777777" w:rsidR="003125A2" w:rsidRPr="00D21E27" w:rsidRDefault="003125A2" w:rsidP="003125A2">
      <w:pPr>
        <w:pStyle w:val="af"/>
        <w:numPr>
          <w:ilvl w:val="1"/>
          <w:numId w:val="25"/>
        </w:numPr>
        <w:pBdr>
          <w:top w:val="nil"/>
          <w:left w:val="nil"/>
          <w:bottom w:val="nil"/>
          <w:right w:val="nil"/>
          <w:between w:val="nil"/>
        </w:pBdr>
        <w:snapToGrid w:val="0"/>
        <w:spacing w:before="180" w:after="180" w:line="240" w:lineRule="atLeast"/>
        <w:ind w:leftChars="0"/>
        <w:jc w:val="left"/>
        <w:rPr>
          <w:ins w:id="154" w:author="queenie.lai0225@gmail.com" w:date="2023-09-01T09:17:00Z"/>
          <w:rFonts w:ascii="微軟正黑體" w:eastAsia="微軟正黑體" w:hAnsi="微軟正黑體"/>
          <w:b/>
          <w:color w:val="000000"/>
          <w:sz w:val="20"/>
          <w:szCs w:val="20"/>
        </w:rPr>
      </w:pPr>
      <w:ins w:id="155" w:author="queenie.lai0225@gmail.com" w:date="2023-09-01T09:17:00Z">
        <w:r w:rsidRPr="00D21E27">
          <w:rPr>
            <w:rFonts w:ascii="微軟正黑體" w:eastAsia="微軟正黑體" w:hAnsi="微軟正黑體" w:hint="eastAsia"/>
            <w:bCs/>
            <w:color w:val="000000"/>
            <w:sz w:val="20"/>
            <w:szCs w:val="20"/>
          </w:rPr>
          <w:t>會員</w:t>
        </w:r>
        <w:r w:rsidRPr="00D21E27">
          <w:rPr>
            <w:rFonts w:ascii="微軟正黑體" w:eastAsia="微軟正黑體" w:hAnsi="微軟正黑體"/>
            <w:bCs/>
            <w:color w:val="000000"/>
            <w:sz w:val="20"/>
            <w:szCs w:val="20"/>
          </w:rPr>
          <w:t>確認並同意</w:t>
        </w:r>
        <w:r w:rsidRPr="00D21E27">
          <w:rPr>
            <w:rFonts w:ascii="微軟正黑體" w:eastAsia="微軟正黑體" w:hAnsi="微軟正黑體" w:hint="eastAsia"/>
            <w:bCs/>
            <w:color w:val="000000"/>
            <w:sz w:val="20"/>
            <w:szCs w:val="20"/>
          </w:rPr>
          <w:t>本</w:t>
        </w:r>
        <w:r>
          <w:rPr>
            <w:rFonts w:ascii="微軟正黑體" w:eastAsia="微軟正黑體" w:hAnsi="微軟正黑體"/>
            <w:bCs/>
            <w:color w:val="000000"/>
            <w:sz w:val="20"/>
            <w:szCs w:val="20"/>
          </w:rPr>
          <w:t>條款</w:t>
        </w:r>
        <w:r w:rsidRPr="00D21E27">
          <w:rPr>
            <w:rFonts w:ascii="微軟正黑體" w:eastAsia="微軟正黑體" w:hAnsi="微軟正黑體"/>
            <w:bCs/>
            <w:color w:val="000000"/>
            <w:sz w:val="20"/>
            <w:szCs w:val="20"/>
          </w:rPr>
          <w:t>構成</w:t>
        </w:r>
        <w:r w:rsidRPr="00D21E27">
          <w:rPr>
            <w:rFonts w:ascii="微軟正黑體" w:eastAsia="微軟正黑體" w:hAnsi="微軟正黑體"/>
            <w:sz w:val="20"/>
            <w:szCs w:val="20"/>
          </w:rPr>
          <w:t>《土星永續股份有限公司</w:t>
        </w:r>
        <w:r w:rsidRPr="00D21E27">
          <w:rPr>
            <w:rFonts w:ascii="微軟正黑體" w:eastAsia="微軟正黑體" w:hAnsi="微軟正黑體" w:hint="eastAsia"/>
            <w:sz w:val="20"/>
            <w:szCs w:val="20"/>
          </w:rPr>
          <w:t xml:space="preserve"> 會員</w:t>
        </w:r>
        <w:r w:rsidRPr="00D21E27">
          <w:rPr>
            <w:rFonts w:ascii="微軟正黑體" w:eastAsia="微軟正黑體" w:hAnsi="微軟正黑體"/>
            <w:sz w:val="20"/>
            <w:szCs w:val="20"/>
          </w:rPr>
          <w:t>服務條款》</w:t>
        </w:r>
        <w:r w:rsidRPr="00D21E27">
          <w:rPr>
            <w:rFonts w:ascii="微軟正黑體" w:eastAsia="微軟正黑體" w:hAnsi="微軟正黑體"/>
            <w:bCs/>
            <w:color w:val="000000"/>
            <w:sz w:val="20"/>
            <w:szCs w:val="20"/>
          </w:rPr>
          <w:t>之</w:t>
        </w:r>
        <w:r w:rsidRPr="00D21E27">
          <w:rPr>
            <w:rFonts w:ascii="微軟正黑體" w:eastAsia="微軟正黑體" w:hAnsi="微軟正黑體" w:hint="eastAsia"/>
            <w:bCs/>
            <w:color w:val="000000"/>
            <w:sz w:val="20"/>
            <w:szCs w:val="20"/>
          </w:rPr>
          <w:t>附件</w:t>
        </w:r>
        <w:r w:rsidRPr="00D21E27">
          <w:rPr>
            <w:rFonts w:ascii="微軟正黑體" w:eastAsia="微軟正黑體" w:hAnsi="微軟正黑體"/>
            <w:bCs/>
            <w:color w:val="000000"/>
            <w:sz w:val="20"/>
            <w:szCs w:val="20"/>
          </w:rPr>
          <w:t>，</w:t>
        </w:r>
        <w:r w:rsidRPr="00D21E27">
          <w:rPr>
            <w:rFonts w:ascii="微軟正黑體" w:eastAsia="微軟正黑體" w:hAnsi="微軟正黑體" w:hint="eastAsia"/>
            <w:bCs/>
            <w:color w:val="000000"/>
            <w:sz w:val="20"/>
            <w:szCs w:val="20"/>
          </w:rPr>
          <w:t>效力及於該會員服務條款</w:t>
        </w:r>
        <w:r>
          <w:rPr>
            <w:rFonts w:ascii="微軟正黑體" w:eastAsia="微軟正黑體" w:hAnsi="微軟正黑體" w:hint="eastAsia"/>
            <w:bCs/>
            <w:color w:val="000000"/>
            <w:sz w:val="20"/>
            <w:szCs w:val="20"/>
          </w:rPr>
          <w:t>，若有未盡事宜，請會員參考</w:t>
        </w:r>
        <w:r w:rsidRPr="00D21E27">
          <w:rPr>
            <w:rFonts w:ascii="微軟正黑體" w:eastAsia="微軟正黑體" w:hAnsi="微軟正黑體"/>
            <w:sz w:val="20"/>
            <w:szCs w:val="20"/>
          </w:rPr>
          <w:t>《土星永續股份有限公司</w:t>
        </w:r>
        <w:r w:rsidRPr="00D21E27">
          <w:rPr>
            <w:rFonts w:ascii="微軟正黑體" w:eastAsia="微軟正黑體" w:hAnsi="微軟正黑體" w:hint="eastAsia"/>
            <w:sz w:val="20"/>
            <w:szCs w:val="20"/>
          </w:rPr>
          <w:t xml:space="preserve"> 會員</w:t>
        </w:r>
        <w:r w:rsidRPr="00D21E27">
          <w:rPr>
            <w:rFonts w:ascii="微軟正黑體" w:eastAsia="微軟正黑體" w:hAnsi="微軟正黑體"/>
            <w:sz w:val="20"/>
            <w:szCs w:val="20"/>
          </w:rPr>
          <w:t>服務條款》</w:t>
        </w:r>
        <w:r>
          <w:rPr>
            <w:rFonts w:ascii="微軟正黑體" w:eastAsia="微軟正黑體" w:hAnsi="微軟正黑體"/>
            <w:sz w:val="20"/>
            <w:szCs w:val="20"/>
          </w:rPr>
          <w:t>之內容</w:t>
        </w:r>
        <w:r>
          <w:rPr>
            <w:rFonts w:ascii="微軟正黑體" w:eastAsia="微軟正黑體" w:hAnsi="微軟正黑體" w:hint="eastAsia"/>
            <w:bCs/>
            <w:color w:val="000000"/>
            <w:sz w:val="20"/>
            <w:szCs w:val="20"/>
          </w:rPr>
          <w:t>。</w:t>
        </w:r>
      </w:ins>
    </w:p>
    <w:p w14:paraId="51678960" w14:textId="77777777" w:rsidR="003125A2" w:rsidRDefault="003125A2" w:rsidP="003125A2">
      <w:pPr>
        <w:pStyle w:val="af"/>
        <w:numPr>
          <w:ilvl w:val="1"/>
          <w:numId w:val="25"/>
        </w:numPr>
        <w:pBdr>
          <w:top w:val="nil"/>
          <w:left w:val="nil"/>
          <w:bottom w:val="nil"/>
          <w:right w:val="nil"/>
          <w:between w:val="nil"/>
        </w:pBdr>
        <w:snapToGrid w:val="0"/>
        <w:spacing w:before="180" w:after="180" w:line="240" w:lineRule="atLeast"/>
        <w:ind w:leftChars="0"/>
        <w:jc w:val="left"/>
        <w:rPr>
          <w:ins w:id="156" w:author="queenie.lai0225@gmail.com" w:date="2023-09-01T09:17:00Z"/>
          <w:rFonts w:ascii="微軟正黑體" w:eastAsia="微軟正黑體" w:hAnsi="微軟正黑體"/>
          <w:sz w:val="20"/>
          <w:szCs w:val="20"/>
        </w:rPr>
      </w:pPr>
      <w:ins w:id="157" w:author="queenie.lai0225@gmail.com" w:date="2023-09-01T09:17:00Z">
        <w:r>
          <w:rPr>
            <w:rFonts w:ascii="微軟正黑體" w:eastAsia="微軟正黑體" w:hAnsi="微軟正黑體" w:hint="eastAsia"/>
            <w:sz w:val="20"/>
            <w:szCs w:val="20"/>
          </w:rPr>
          <w:t>名詞定義:</w:t>
        </w:r>
      </w:ins>
    </w:p>
    <w:p w14:paraId="0C0E0A42" w14:textId="77777777" w:rsidR="003125A2" w:rsidRPr="006A4575" w:rsidRDefault="003125A2" w:rsidP="003125A2">
      <w:pPr>
        <w:pStyle w:val="af"/>
        <w:numPr>
          <w:ilvl w:val="3"/>
          <w:numId w:val="25"/>
        </w:numPr>
        <w:pBdr>
          <w:top w:val="nil"/>
          <w:left w:val="nil"/>
          <w:bottom w:val="nil"/>
          <w:right w:val="nil"/>
          <w:between w:val="nil"/>
        </w:pBdr>
        <w:snapToGrid w:val="0"/>
        <w:spacing w:before="180" w:after="180" w:line="240" w:lineRule="atLeast"/>
        <w:ind w:leftChars="0"/>
        <w:jc w:val="left"/>
        <w:rPr>
          <w:ins w:id="158" w:author="queenie.lai0225@gmail.com" w:date="2023-09-01T09:17:00Z"/>
          <w:rFonts w:ascii="微軟正黑體" w:eastAsia="微軟正黑體" w:hAnsi="微軟正黑體"/>
          <w:sz w:val="20"/>
          <w:szCs w:val="20"/>
        </w:rPr>
      </w:pPr>
      <w:ins w:id="159" w:author="queenie.lai0225@gmail.com" w:date="2023-09-01T09:17:00Z">
        <w:r>
          <w:rPr>
            <w:rFonts w:ascii="微軟正黑體" w:eastAsia="微軟正黑體" w:hAnsi="微軟正黑體" w:hint="eastAsia"/>
            <w:sz w:val="20"/>
            <w:szCs w:val="20"/>
          </w:rPr>
          <w:t>買方</w:t>
        </w:r>
        <w:r>
          <w:rPr>
            <w:rFonts w:ascii="微軟正黑體" w:eastAsia="微軟正黑體" w:hAnsi="微軟正黑體" w:hint="eastAsia"/>
            <w:bCs/>
            <w:color w:val="000000"/>
            <w:sz w:val="20"/>
            <w:szCs w:val="20"/>
          </w:rPr>
          <w:t>：於本平台</w:t>
        </w:r>
        <w:r>
          <w:rPr>
            <w:rFonts w:ascii="微軟正黑體" w:eastAsia="微軟正黑體" w:hAnsi="微軟正黑體" w:hint="eastAsia"/>
            <w:sz w:val="20"/>
            <w:szCs w:val="20"/>
          </w:rPr>
          <w:t>購買</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之會員</w:t>
        </w:r>
        <w:r w:rsidRPr="006A4575">
          <w:rPr>
            <w:rFonts w:ascii="微軟正黑體" w:eastAsia="微軟正黑體" w:hAnsi="微軟正黑體" w:hint="eastAsia"/>
            <w:sz w:val="20"/>
            <w:szCs w:val="20"/>
          </w:rPr>
          <w:t>。</w:t>
        </w:r>
      </w:ins>
    </w:p>
    <w:p w14:paraId="11AC4C6A" w14:textId="77777777" w:rsidR="003125A2" w:rsidRDefault="003125A2" w:rsidP="003125A2">
      <w:pPr>
        <w:pStyle w:val="af"/>
        <w:numPr>
          <w:ilvl w:val="3"/>
          <w:numId w:val="25"/>
        </w:numPr>
        <w:pBdr>
          <w:top w:val="nil"/>
          <w:left w:val="nil"/>
          <w:bottom w:val="nil"/>
          <w:right w:val="nil"/>
          <w:between w:val="nil"/>
        </w:pBdr>
        <w:snapToGrid w:val="0"/>
        <w:spacing w:before="180" w:after="180" w:line="240" w:lineRule="atLeast"/>
        <w:ind w:leftChars="0"/>
        <w:jc w:val="left"/>
        <w:rPr>
          <w:ins w:id="160" w:author="queenie.lai0225@gmail.com" w:date="2023-09-01T09:17:00Z"/>
          <w:rFonts w:ascii="微軟正黑體" w:eastAsia="微軟正黑體" w:hAnsi="微軟正黑體"/>
          <w:sz w:val="20"/>
          <w:szCs w:val="20"/>
        </w:rPr>
      </w:pPr>
      <w:ins w:id="161" w:author="queenie.lai0225@gmail.com" w:date="2023-09-01T09:17:00Z">
        <w:r>
          <w:rPr>
            <w:rFonts w:ascii="微軟正黑體" w:eastAsia="微軟正黑體" w:hAnsi="微軟正黑體" w:hint="eastAsia"/>
            <w:sz w:val="20"/>
            <w:szCs w:val="20"/>
          </w:rPr>
          <w:t>賣方</w:t>
        </w:r>
        <w:r>
          <w:rPr>
            <w:rFonts w:ascii="微軟正黑體" w:eastAsia="微軟正黑體" w:hAnsi="微軟正黑體" w:hint="eastAsia"/>
            <w:bCs/>
            <w:color w:val="000000"/>
            <w:sz w:val="20"/>
            <w:szCs w:val="20"/>
          </w:rPr>
          <w:t>：於本平台</w:t>
        </w:r>
        <w:r>
          <w:rPr>
            <w:rFonts w:ascii="微軟正黑體" w:eastAsia="微軟正黑體" w:hAnsi="微軟正黑體" w:hint="eastAsia"/>
            <w:sz w:val="20"/>
            <w:szCs w:val="20"/>
          </w:rPr>
          <w:t>銷售</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之會員。</w:t>
        </w:r>
      </w:ins>
    </w:p>
    <w:p w14:paraId="19FC2818" w14:textId="77777777" w:rsidR="003125A2" w:rsidRPr="00C8477A" w:rsidRDefault="003125A2" w:rsidP="003125A2">
      <w:pPr>
        <w:pStyle w:val="af"/>
        <w:numPr>
          <w:ilvl w:val="3"/>
          <w:numId w:val="25"/>
        </w:numPr>
        <w:pBdr>
          <w:top w:val="nil"/>
          <w:left w:val="nil"/>
          <w:bottom w:val="nil"/>
          <w:right w:val="nil"/>
          <w:between w:val="nil"/>
        </w:pBdr>
        <w:snapToGrid w:val="0"/>
        <w:spacing w:before="180" w:after="180" w:line="240" w:lineRule="atLeast"/>
        <w:ind w:leftChars="0"/>
        <w:jc w:val="left"/>
        <w:rPr>
          <w:ins w:id="162" w:author="queenie.lai0225@gmail.com" w:date="2023-09-01T09:17:00Z"/>
          <w:rFonts w:ascii="微軟正黑體" w:eastAsia="微軟正黑體" w:hAnsi="微軟正黑體"/>
          <w:sz w:val="20"/>
          <w:szCs w:val="20"/>
        </w:rPr>
      </w:pPr>
      <w:proofErr w:type="gramStart"/>
      <w:ins w:id="163" w:author="queenie.lai0225@gmail.com" w:date="2023-09-01T09:17:00Z">
        <w:r w:rsidRPr="00C8477A">
          <w:rPr>
            <w:rFonts w:ascii="微軟正黑體" w:eastAsia="微軟正黑體" w:hAnsi="微軟正黑體"/>
            <w:sz w:val="20"/>
            <w:szCs w:val="20"/>
          </w:rPr>
          <w:t>土星碳權憑證</w:t>
        </w:r>
        <w:proofErr w:type="gramEnd"/>
        <w:r w:rsidRPr="00C8477A">
          <w:rPr>
            <w:rFonts w:ascii="微軟正黑體" w:eastAsia="微軟正黑體" w:hAnsi="微軟正黑體"/>
            <w:sz w:val="20"/>
            <w:szCs w:val="20"/>
          </w:rPr>
          <w:t>銷售契約：係指買方與本公司間或賣方與</w:t>
        </w:r>
        <w:proofErr w:type="gramStart"/>
        <w:r w:rsidRPr="00C8477A">
          <w:rPr>
            <w:rFonts w:ascii="微軟正黑體" w:eastAsia="微軟正黑體" w:hAnsi="微軟正黑體"/>
            <w:sz w:val="20"/>
            <w:szCs w:val="20"/>
          </w:rPr>
          <w:t>本公司間因購買</w:t>
        </w:r>
        <w:proofErr w:type="gramEnd"/>
        <w:r w:rsidRPr="00C8477A">
          <w:rPr>
            <w:rFonts w:ascii="微軟正黑體" w:eastAsia="微軟正黑體" w:hAnsi="微軟正黑體"/>
            <w:sz w:val="20"/>
            <w:szCs w:val="20"/>
          </w:rPr>
          <w:t>或銷售</w:t>
        </w:r>
        <w:proofErr w:type="gramStart"/>
        <w:r w:rsidRPr="00C8477A">
          <w:rPr>
            <w:rFonts w:ascii="微軟正黑體" w:eastAsia="微軟正黑體" w:hAnsi="微軟正黑體"/>
            <w:sz w:val="20"/>
            <w:szCs w:val="20"/>
          </w:rPr>
          <w:t>土星碳權憑證</w:t>
        </w:r>
        <w:proofErr w:type="gramEnd"/>
        <w:r w:rsidRPr="00C8477A">
          <w:rPr>
            <w:rFonts w:ascii="微軟正黑體" w:eastAsia="微軟正黑體" w:hAnsi="微軟正黑體"/>
            <w:sz w:val="20"/>
            <w:szCs w:val="20"/>
          </w:rPr>
          <w:t>所成立之契約，以下稱「</w:t>
        </w:r>
        <w:proofErr w:type="gramStart"/>
        <w:r w:rsidRPr="00C8477A">
          <w:rPr>
            <w:rFonts w:ascii="微軟正黑體" w:eastAsia="微軟正黑體" w:hAnsi="微軟正黑體"/>
            <w:sz w:val="20"/>
            <w:szCs w:val="20"/>
          </w:rPr>
          <w:t>土星碳權憑證</w:t>
        </w:r>
        <w:proofErr w:type="gramEnd"/>
        <w:r w:rsidRPr="00C8477A">
          <w:rPr>
            <w:rFonts w:ascii="微軟正黑體" w:eastAsia="微軟正黑體" w:hAnsi="微軟正黑體"/>
            <w:sz w:val="20"/>
            <w:szCs w:val="20"/>
          </w:rPr>
          <w:t>銷售契約」或「契約」。</w:t>
        </w:r>
        <w:r>
          <w:rPr>
            <w:rFonts w:ascii="微軟正黑體" w:eastAsia="微軟正黑體" w:hAnsi="微軟正黑體" w:hint="eastAsia"/>
            <w:bCs/>
            <w:color w:val="000000"/>
            <w:sz w:val="20"/>
            <w:szCs w:val="20"/>
          </w:rPr>
          <w:t>契約</w:t>
        </w:r>
        <w:r w:rsidRPr="00C8477A">
          <w:rPr>
            <w:rFonts w:ascii="微軟正黑體" w:eastAsia="微軟正黑體" w:hAnsi="微軟正黑體" w:hint="eastAsia"/>
            <w:bCs/>
            <w:color w:val="000000"/>
            <w:sz w:val="20"/>
            <w:szCs w:val="20"/>
          </w:rPr>
          <w:t>成立：</w:t>
        </w:r>
        <w:r>
          <w:rPr>
            <w:rFonts w:ascii="微軟正黑體" w:eastAsia="微軟正黑體" w:hAnsi="微軟正黑體" w:hint="eastAsia"/>
            <w:bCs/>
            <w:color w:val="000000"/>
            <w:sz w:val="20"/>
            <w:szCs w:val="20"/>
          </w:rPr>
          <w:t>當</w:t>
        </w:r>
        <w:r w:rsidRPr="00C8477A">
          <w:rPr>
            <w:rFonts w:ascii="微軟正黑體" w:eastAsia="微軟正黑體" w:hAnsi="微軟正黑體" w:hint="eastAsia"/>
            <w:bCs/>
            <w:color w:val="000000"/>
            <w:sz w:val="20"/>
            <w:szCs w:val="20"/>
          </w:rPr>
          <w:t>買方</w:t>
        </w:r>
        <w:r>
          <w:rPr>
            <w:rFonts w:ascii="微軟正黑體" w:eastAsia="微軟正黑體" w:hAnsi="微軟正黑體" w:hint="eastAsia"/>
            <w:bCs/>
            <w:color w:val="000000"/>
            <w:sz w:val="20"/>
            <w:szCs w:val="20"/>
          </w:rPr>
          <w:t>或本公司</w:t>
        </w:r>
        <w:r w:rsidRPr="00C8477A">
          <w:rPr>
            <w:rFonts w:ascii="微軟正黑體" w:eastAsia="微軟正黑體" w:hAnsi="微軟正黑體" w:hint="eastAsia"/>
            <w:bCs/>
            <w:color w:val="000000"/>
            <w:sz w:val="20"/>
            <w:szCs w:val="20"/>
          </w:rPr>
          <w:t>提出申購申請，而本平台顯示</w:t>
        </w:r>
        <w:r>
          <w:rPr>
            <w:rFonts w:ascii="微軟正黑體" w:eastAsia="微軟正黑體" w:hAnsi="微軟正黑體" w:hint="eastAsia"/>
            <w:bCs/>
            <w:color w:val="000000"/>
            <w:sz w:val="20"/>
            <w:szCs w:val="20"/>
          </w:rPr>
          <w:t>「待交付狀態」時，</w:t>
        </w:r>
        <w:r>
          <w:rPr>
            <w:rFonts w:ascii="微軟正黑體" w:eastAsia="微軟正黑體" w:hAnsi="微軟正黑體"/>
            <w:bCs/>
            <w:color w:val="000000"/>
            <w:sz w:val="20"/>
            <w:szCs w:val="20"/>
          </w:rPr>
          <w:t>即成立買方與本公司間，或賣方與本公司間之</w:t>
        </w:r>
        <w:proofErr w:type="gramStart"/>
        <w:r>
          <w:rPr>
            <w:rFonts w:ascii="微軟正黑體" w:eastAsia="微軟正黑體" w:hAnsi="微軟正黑體"/>
            <w:bCs/>
            <w:color w:val="000000"/>
            <w:sz w:val="20"/>
            <w:szCs w:val="20"/>
          </w:rPr>
          <w:t>土星碳權憑證</w:t>
        </w:r>
        <w:proofErr w:type="gramEnd"/>
        <w:r>
          <w:rPr>
            <w:rFonts w:ascii="微軟正黑體" w:eastAsia="微軟正黑體" w:hAnsi="微軟正黑體"/>
            <w:bCs/>
            <w:color w:val="000000"/>
            <w:sz w:val="20"/>
            <w:szCs w:val="20"/>
          </w:rPr>
          <w:t>銷售契約</w:t>
        </w:r>
        <w:r w:rsidRPr="00C8477A">
          <w:rPr>
            <w:rFonts w:ascii="微軟正黑體" w:eastAsia="微軟正黑體" w:hAnsi="微軟正黑體" w:hint="eastAsia"/>
            <w:bCs/>
            <w:color w:val="000000"/>
            <w:sz w:val="20"/>
            <w:szCs w:val="20"/>
          </w:rPr>
          <w:t>。</w:t>
        </w:r>
      </w:ins>
    </w:p>
    <w:p w14:paraId="799AF349" w14:textId="77777777" w:rsidR="003125A2" w:rsidRPr="002C18E1" w:rsidRDefault="003125A2" w:rsidP="003125A2">
      <w:pPr>
        <w:pStyle w:val="af"/>
        <w:numPr>
          <w:ilvl w:val="1"/>
          <w:numId w:val="25"/>
        </w:numPr>
        <w:pBdr>
          <w:top w:val="nil"/>
          <w:left w:val="nil"/>
          <w:bottom w:val="nil"/>
          <w:right w:val="nil"/>
          <w:between w:val="nil"/>
        </w:pBdr>
        <w:snapToGrid w:val="0"/>
        <w:spacing w:before="180" w:after="180" w:line="240" w:lineRule="atLeast"/>
        <w:ind w:leftChars="0"/>
        <w:jc w:val="left"/>
        <w:rPr>
          <w:ins w:id="164" w:author="queenie.lai0225@gmail.com" w:date="2023-09-01T09:17:00Z"/>
          <w:rFonts w:ascii="微軟正黑體" w:eastAsia="微軟正黑體" w:hAnsi="微軟正黑體"/>
          <w:sz w:val="20"/>
          <w:szCs w:val="20"/>
        </w:rPr>
      </w:pPr>
      <w:ins w:id="165" w:author="queenie.lai0225@gmail.com" w:date="2023-09-01T09:17:00Z">
        <w:r w:rsidRPr="00D21E27">
          <w:rPr>
            <w:rFonts w:ascii="微軟正黑體" w:eastAsia="微軟正黑體" w:hAnsi="微軟正黑體"/>
            <w:sz w:val="20"/>
            <w:szCs w:val="20"/>
          </w:rPr>
          <w:t>買</w:t>
        </w:r>
        <w:r>
          <w:rPr>
            <w:rFonts w:ascii="微軟正黑體" w:eastAsia="微軟正黑體" w:hAnsi="微軟正黑體" w:hint="eastAsia"/>
            <w:sz w:val="20"/>
            <w:szCs w:val="20"/>
          </w:rPr>
          <w:t>方</w:t>
        </w:r>
        <w:r w:rsidRPr="00D21E27">
          <w:rPr>
            <w:rFonts w:ascii="微軟正黑體" w:eastAsia="微軟正黑體" w:hAnsi="微軟正黑體"/>
            <w:sz w:val="20"/>
            <w:szCs w:val="20"/>
          </w:rPr>
          <w:t>或賣</w:t>
        </w:r>
        <w:r>
          <w:rPr>
            <w:rFonts w:ascii="微軟正黑體" w:eastAsia="微軟正黑體" w:hAnsi="微軟正黑體" w:hint="eastAsia"/>
            <w:sz w:val="20"/>
            <w:szCs w:val="20"/>
          </w:rPr>
          <w:t>方</w:t>
        </w:r>
        <w:r w:rsidRPr="00D21E27">
          <w:rPr>
            <w:rFonts w:ascii="微軟正黑體" w:eastAsia="微軟正黑體" w:hAnsi="微軟正黑體" w:hint="eastAsia"/>
            <w:sz w:val="20"/>
            <w:szCs w:val="20"/>
          </w:rPr>
          <w:t>和本公司</w:t>
        </w:r>
        <w:r w:rsidRPr="00D21E27">
          <w:rPr>
            <w:rFonts w:ascii="微軟正黑體" w:eastAsia="微軟正黑體" w:hAnsi="微軟正黑體"/>
            <w:bCs/>
            <w:color w:val="000000"/>
            <w:sz w:val="20"/>
            <w:szCs w:val="20"/>
          </w:rPr>
          <w:t>於本合約所建立的關係中</w:t>
        </w:r>
        <w:r w:rsidRPr="00D21E27">
          <w:rPr>
            <w:rFonts w:ascii="微軟正黑體" w:eastAsia="微軟正黑體" w:hAnsi="微軟正黑體" w:hint="eastAsia"/>
            <w:bCs/>
            <w:color w:val="000000"/>
            <w:sz w:val="20"/>
            <w:szCs w:val="20"/>
          </w:rPr>
          <w:t>係</w:t>
        </w:r>
        <w:r w:rsidRPr="00D21E27">
          <w:rPr>
            <w:rFonts w:ascii="微軟正黑體" w:eastAsia="微軟正黑體" w:hAnsi="微軟正黑體"/>
            <w:bCs/>
            <w:color w:val="000000"/>
            <w:sz w:val="20"/>
            <w:szCs w:val="20"/>
          </w:rPr>
          <w:t>完全獨立</w:t>
        </w:r>
        <w:r w:rsidRPr="00D21E27">
          <w:rPr>
            <w:rFonts w:ascii="微軟正黑體" w:eastAsia="微軟正黑體" w:hAnsi="微軟正黑體" w:hint="eastAsia"/>
            <w:bCs/>
            <w:color w:val="000000"/>
            <w:sz w:val="20"/>
            <w:szCs w:val="20"/>
          </w:rPr>
          <w:t>之</w:t>
        </w:r>
        <w:r w:rsidRPr="00D21E27">
          <w:rPr>
            <w:rFonts w:ascii="微軟正黑體" w:eastAsia="微軟正黑體" w:hAnsi="微軟正黑體"/>
            <w:bCs/>
            <w:color w:val="000000"/>
            <w:sz w:val="20"/>
            <w:szCs w:val="20"/>
          </w:rPr>
          <w:t>合約當事人，</w:t>
        </w:r>
        <w:proofErr w:type="gramStart"/>
        <w:r w:rsidRPr="00D21E27">
          <w:rPr>
            <w:rFonts w:ascii="微軟正黑體" w:eastAsia="微軟正黑體" w:hAnsi="微軟正黑體"/>
            <w:bCs/>
            <w:color w:val="000000"/>
            <w:sz w:val="20"/>
            <w:szCs w:val="20"/>
          </w:rPr>
          <w:t>互無代理</w:t>
        </w:r>
        <w:proofErr w:type="gramEnd"/>
        <w:r w:rsidRPr="00D21E27">
          <w:rPr>
            <w:rFonts w:ascii="微軟正黑體" w:eastAsia="微軟正黑體" w:hAnsi="微軟正黑體"/>
            <w:bCs/>
            <w:color w:val="000000"/>
            <w:sz w:val="20"/>
            <w:szCs w:val="20"/>
          </w:rPr>
          <w:t>關係。</w:t>
        </w:r>
      </w:ins>
    </w:p>
    <w:p w14:paraId="48743E2A" w14:textId="77777777" w:rsidR="003125A2" w:rsidRPr="00D21E27" w:rsidRDefault="003125A2" w:rsidP="003125A2">
      <w:pPr>
        <w:pStyle w:val="af"/>
        <w:numPr>
          <w:ilvl w:val="1"/>
          <w:numId w:val="25"/>
        </w:numPr>
        <w:pBdr>
          <w:top w:val="nil"/>
          <w:left w:val="nil"/>
          <w:bottom w:val="nil"/>
          <w:right w:val="nil"/>
          <w:between w:val="nil"/>
        </w:pBdr>
        <w:snapToGrid w:val="0"/>
        <w:spacing w:before="180" w:after="180" w:line="240" w:lineRule="atLeast"/>
        <w:ind w:leftChars="0"/>
        <w:jc w:val="left"/>
        <w:rPr>
          <w:ins w:id="166" w:author="queenie.lai0225@gmail.com" w:date="2023-09-01T09:17:00Z"/>
          <w:rFonts w:ascii="微軟正黑體" w:eastAsia="微軟正黑體" w:hAnsi="微軟正黑體"/>
          <w:sz w:val="20"/>
          <w:szCs w:val="20"/>
        </w:rPr>
      </w:pPr>
      <w:ins w:id="167" w:author="queenie.lai0225@gmail.com" w:date="2023-09-01T09:17:00Z">
        <w:r w:rsidRPr="00532933">
          <w:rPr>
            <w:rFonts w:ascii="微軟正黑體" w:eastAsia="微軟正黑體" w:hAnsi="微軟正黑體" w:hint="eastAsia"/>
            <w:sz w:val="20"/>
            <w:szCs w:val="20"/>
          </w:rPr>
          <w:lastRenderedPageBreak/>
          <w:t>本</w:t>
        </w:r>
        <w:r w:rsidRPr="00CF1E9D">
          <w:rPr>
            <w:rFonts w:ascii="微軟正黑體" w:eastAsia="微軟正黑體" w:hAnsi="微軟正黑體" w:hint="eastAsia"/>
            <w:sz w:val="20"/>
            <w:szCs w:val="20"/>
          </w:rPr>
          <w:t>公司有權隨時變更、修訂或更新本</w:t>
        </w:r>
        <w:r>
          <w:rPr>
            <w:rFonts w:ascii="微軟正黑體" w:eastAsia="微軟正黑體" w:hAnsi="微軟正黑體" w:hint="eastAsia"/>
            <w:sz w:val="20"/>
            <w:szCs w:val="20"/>
          </w:rPr>
          <w:t>條款</w:t>
        </w:r>
        <w:r w:rsidRPr="00CF1E9D">
          <w:rPr>
            <w:rFonts w:ascii="微軟正黑體" w:eastAsia="微軟正黑體" w:hAnsi="微軟正黑體" w:hint="eastAsia"/>
            <w:sz w:val="20"/>
            <w:szCs w:val="20"/>
          </w:rPr>
          <w:t>內容。如</w:t>
        </w:r>
        <w:r>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不同意該等後續的變更、</w:t>
        </w:r>
        <w:r>
          <w:rPr>
            <w:rFonts w:ascii="微軟正黑體" w:eastAsia="微軟正黑體" w:hAnsi="微軟正黑體" w:hint="eastAsia"/>
            <w:sz w:val="20"/>
            <w:szCs w:val="20"/>
          </w:rPr>
          <w:t>修訂或更新條款，會員仍可存取會員</w:t>
        </w:r>
        <w:r>
          <w:rPr>
            <w:rFonts w:ascii="微軟正黑體" w:eastAsia="微軟正黑體" w:hAnsi="微軟正黑體"/>
            <w:sz w:val="20"/>
            <w:szCs w:val="20"/>
          </w:rPr>
          <w:t>之</w:t>
        </w:r>
        <w:r>
          <w:rPr>
            <w:rFonts w:ascii="微軟正黑體" w:eastAsia="微軟正黑體" w:hAnsi="微軟正黑體" w:hint="eastAsia"/>
            <w:sz w:val="20"/>
            <w:szCs w:val="20"/>
          </w:rPr>
          <w:t>交易記錄和</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，但會員可能</w:t>
        </w:r>
        <w:r w:rsidRPr="00CF1E9D">
          <w:rPr>
            <w:rFonts w:ascii="微軟正黑體" w:eastAsia="微軟正黑體" w:hAnsi="微軟正黑體" w:hint="eastAsia"/>
            <w:sz w:val="20"/>
            <w:szCs w:val="20"/>
          </w:rPr>
          <w:t>無法</w:t>
        </w:r>
        <w:r>
          <w:rPr>
            <w:rFonts w:ascii="微軟正黑體" w:eastAsia="微軟正黑體" w:hAnsi="微軟正黑體" w:hint="eastAsia"/>
            <w:sz w:val="20"/>
            <w:szCs w:val="20"/>
          </w:rPr>
          <w:t>繼續使用本公司提供之完整服務</w:t>
        </w:r>
        <w:r w:rsidRPr="00CF1E9D">
          <w:rPr>
            <w:rFonts w:ascii="微軟正黑體" w:eastAsia="微軟正黑體" w:hAnsi="微軟正黑體" w:hint="eastAsia"/>
            <w:sz w:val="20"/>
            <w:szCs w:val="20"/>
          </w:rPr>
          <w:t>。</w:t>
        </w:r>
        <w:r>
          <w:rPr>
            <w:rFonts w:ascii="微軟正黑體" w:eastAsia="微軟正黑體" w:hAnsi="微軟正黑體" w:hint="eastAsia"/>
            <w:sz w:val="20"/>
            <w:szCs w:val="20"/>
          </w:rPr>
          <w:t>如會員繼續使用本條款內容衍生之服務，即視為會員同意修正或更新後之本條款內容。</w:t>
        </w:r>
      </w:ins>
    </w:p>
    <w:p w14:paraId="2E81BAD5" w14:textId="77777777" w:rsidR="003125A2" w:rsidRPr="006B12EC" w:rsidRDefault="003125A2" w:rsidP="003125A2">
      <w:pPr>
        <w:pStyle w:val="af"/>
        <w:numPr>
          <w:ilvl w:val="0"/>
          <w:numId w:val="25"/>
        </w:numPr>
        <w:pBdr>
          <w:top w:val="nil"/>
          <w:left w:val="nil"/>
          <w:bottom w:val="nil"/>
          <w:right w:val="nil"/>
          <w:between w:val="nil"/>
        </w:pBdr>
        <w:snapToGrid w:val="0"/>
        <w:spacing w:before="180" w:after="180" w:line="240" w:lineRule="auto"/>
        <w:ind w:leftChars="0"/>
        <w:jc w:val="left"/>
        <w:rPr>
          <w:ins w:id="168" w:author="queenie.lai0225@gmail.com" w:date="2023-09-01T09:17:00Z"/>
          <w:rFonts w:ascii="微軟正黑體" w:eastAsia="微軟正黑體" w:hAnsi="微軟正黑體"/>
          <w:b/>
          <w:color w:val="000000"/>
          <w:sz w:val="20"/>
          <w:szCs w:val="20"/>
        </w:rPr>
      </w:pPr>
      <w:ins w:id="169" w:author="queenie.lai0225@gmail.com" w:date="2023-09-01T09:17:00Z">
        <w:r w:rsidRPr="006B12EC">
          <w:rPr>
            <w:rFonts w:ascii="微軟正黑體" w:eastAsia="微軟正黑體" w:hAnsi="微軟正黑體"/>
            <w:b/>
            <w:sz w:val="20"/>
            <w:szCs w:val="20"/>
          </w:rPr>
          <w:t>購買</w:t>
        </w:r>
        <w:proofErr w:type="gramStart"/>
        <w:r w:rsidRPr="006B12EC">
          <w:rPr>
            <w:rFonts w:ascii="微軟正黑體" w:eastAsia="微軟正黑體" w:hAnsi="微軟正黑體"/>
            <w:b/>
            <w:sz w:val="20"/>
            <w:szCs w:val="20"/>
          </w:rPr>
          <w:t>土星碳權憑證</w:t>
        </w:r>
        <w:proofErr w:type="gramEnd"/>
      </w:ins>
    </w:p>
    <w:p w14:paraId="41E95498" w14:textId="77777777" w:rsidR="003125A2" w:rsidRPr="002C18E1" w:rsidRDefault="003125A2" w:rsidP="003125A2">
      <w:pPr>
        <w:numPr>
          <w:ilvl w:val="1"/>
          <w:numId w:val="25"/>
        </w:numPr>
        <w:pBdr>
          <w:top w:val="nil"/>
          <w:left w:val="nil"/>
          <w:bottom w:val="nil"/>
          <w:right w:val="nil"/>
          <w:between w:val="nil"/>
        </w:pBdr>
        <w:snapToGrid w:val="0"/>
        <w:spacing w:before="180" w:after="180" w:line="240" w:lineRule="auto"/>
        <w:jc w:val="left"/>
        <w:rPr>
          <w:ins w:id="170" w:author="queenie.lai0225@gmail.com" w:date="2023-09-01T09:17:00Z"/>
          <w:rFonts w:ascii="微軟正黑體" w:eastAsia="微軟正黑體" w:hAnsi="微軟正黑體"/>
          <w:bCs/>
          <w:color w:val="000000"/>
          <w:sz w:val="20"/>
          <w:szCs w:val="20"/>
        </w:rPr>
      </w:pPr>
      <w:ins w:id="171" w:author="queenie.lai0225@gmail.com" w:date="2023-09-01T09:17:00Z">
        <w:r>
          <w:rPr>
            <w:rFonts w:ascii="微軟正黑體" w:eastAsia="微軟正黑體" w:hAnsi="微軟正黑體" w:hint="eastAsia"/>
            <w:bCs/>
            <w:sz w:val="20"/>
            <w:szCs w:val="20"/>
          </w:rPr>
          <w:t>買方於本平台選擇欲申購之</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，得於本平台頁面提出申購申請。本平台收到買方申購申請後，即於本平台顯示該</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為「待交付狀態」，此</w:t>
        </w:r>
        <w:r w:rsidRPr="003125A2">
          <w:rPr>
            <w:rFonts w:ascii="微軟正黑體" w:eastAsia="微軟正黑體" w:hAnsi="微軟正黑體" w:hint="eastAsia"/>
            <w:bCs/>
            <w:sz w:val="20"/>
            <w:szCs w:val="20"/>
          </w:rPr>
          <w:t>時買方與本公司間之</w:t>
        </w:r>
        <w:proofErr w:type="gramStart"/>
        <w:r w:rsidRPr="003125A2">
          <w:rPr>
            <w:rFonts w:ascii="微軟正黑體" w:eastAsia="微軟正黑體" w:hAnsi="微軟正黑體" w:hint="eastAsia"/>
            <w:bCs/>
            <w:sz w:val="20"/>
            <w:szCs w:val="20"/>
          </w:rPr>
          <w:t>土星碳權憑證</w:t>
        </w:r>
        <w:proofErr w:type="gramEnd"/>
        <w:r w:rsidRPr="003125A2">
          <w:rPr>
            <w:rFonts w:ascii="微軟正黑體" w:eastAsia="微軟正黑體" w:hAnsi="微軟正黑體" w:hint="eastAsia"/>
            <w:bCs/>
            <w:sz w:val="20"/>
            <w:szCs w:val="20"/>
          </w:rPr>
          <w:t>銷售契約即為成立，買方應於待交付狀態顯示後[</w:t>
        </w:r>
        <w:r w:rsidRPr="003125A2">
          <w:rPr>
            <w:rFonts w:ascii="微軟正黑體" w:eastAsia="微軟正黑體" w:hAnsi="微軟正黑體" w:hint="eastAsia"/>
            <w:bCs/>
            <w:sz w:val="20"/>
            <w:szCs w:val="20"/>
            <w:rPrChange w:id="172" w:author="queenie.lai0225@gmail.com" w:date="2023-09-01T09:18:00Z">
              <w:rPr>
                <w:rFonts w:ascii="微軟正黑體" w:eastAsia="微軟正黑體" w:hAnsi="微軟正黑體" w:hint="eastAsia"/>
                <w:bCs/>
                <w:sz w:val="20"/>
                <w:szCs w:val="20"/>
                <w:highlight w:val="yellow"/>
              </w:rPr>
            </w:rPrChange>
          </w:rPr>
          <w:t>30分鐘內</w:t>
        </w:r>
        <w:r w:rsidRPr="003125A2">
          <w:rPr>
            <w:rFonts w:ascii="微軟正黑體" w:eastAsia="微軟正黑體" w:hAnsi="微軟正黑體" w:hint="eastAsia"/>
            <w:bCs/>
            <w:sz w:val="20"/>
            <w:szCs w:val="20"/>
          </w:rPr>
          <w:t>]將契約顯示之金額全額給付至本公司指定帳戶。若買方未於待交付狀態顯示後[</w:t>
        </w:r>
        <w:r w:rsidRPr="003125A2">
          <w:rPr>
            <w:rFonts w:ascii="微軟正黑體" w:eastAsia="微軟正黑體" w:hAnsi="微軟正黑體" w:hint="eastAsia"/>
            <w:bCs/>
            <w:sz w:val="20"/>
            <w:szCs w:val="20"/>
            <w:rPrChange w:id="173" w:author="queenie.lai0225@gmail.com" w:date="2023-09-01T09:18:00Z">
              <w:rPr>
                <w:rFonts w:ascii="微軟正黑體" w:eastAsia="微軟正黑體" w:hAnsi="微軟正黑體" w:hint="eastAsia"/>
                <w:bCs/>
                <w:sz w:val="20"/>
                <w:szCs w:val="20"/>
                <w:highlight w:val="yellow"/>
              </w:rPr>
            </w:rPrChange>
          </w:rPr>
          <w:t>30分鐘內</w:t>
        </w:r>
        <w:r w:rsidRPr="003125A2">
          <w:rPr>
            <w:rFonts w:ascii="微軟正黑體" w:eastAsia="微軟正黑體" w:hAnsi="微軟正黑體" w:hint="eastAsia"/>
            <w:bCs/>
            <w:sz w:val="20"/>
            <w:szCs w:val="20"/>
          </w:rPr>
          <w:t>]將</w:t>
        </w:r>
        <w:r>
          <w:rPr>
            <w:rFonts w:ascii="微軟正黑體" w:eastAsia="微軟正黑體" w:hAnsi="微軟正黑體" w:hint="eastAsia"/>
            <w:bCs/>
            <w:sz w:val="20"/>
            <w:szCs w:val="20"/>
          </w:rPr>
          <w:t>契約顯示之金額全額給付至本公司指定帳戶，本公司</w:t>
        </w:r>
        <w:proofErr w:type="gramStart"/>
        <w:r>
          <w:rPr>
            <w:rFonts w:ascii="微軟正黑體" w:eastAsia="微軟正黑體" w:hAnsi="微軟正黑體" w:hint="eastAsia"/>
            <w:bCs/>
            <w:sz w:val="20"/>
            <w:szCs w:val="20"/>
          </w:rPr>
          <w:t>有權但無</w:t>
        </w:r>
        <w:proofErr w:type="gramEnd"/>
        <w:r>
          <w:rPr>
            <w:rFonts w:ascii="微軟正黑體" w:eastAsia="微軟正黑體" w:hAnsi="微軟正黑體" w:hint="eastAsia"/>
            <w:bCs/>
            <w:sz w:val="20"/>
            <w:szCs w:val="20"/>
          </w:rPr>
          <w:t>義務而解除契約，且不承擔任何法律責任。</w:t>
        </w:r>
      </w:ins>
    </w:p>
    <w:p w14:paraId="2F5F358B" w14:textId="77777777" w:rsidR="003125A2" w:rsidRPr="00C8477A" w:rsidRDefault="003125A2" w:rsidP="003125A2">
      <w:pPr>
        <w:numPr>
          <w:ilvl w:val="1"/>
          <w:numId w:val="25"/>
        </w:numPr>
        <w:pBdr>
          <w:top w:val="nil"/>
          <w:left w:val="nil"/>
          <w:bottom w:val="nil"/>
          <w:right w:val="nil"/>
          <w:between w:val="nil"/>
        </w:pBdr>
        <w:snapToGrid w:val="0"/>
        <w:spacing w:before="180" w:after="180" w:line="240" w:lineRule="auto"/>
        <w:jc w:val="left"/>
        <w:rPr>
          <w:ins w:id="174" w:author="queenie.lai0225@gmail.com" w:date="2023-09-01T09:17:00Z"/>
          <w:rFonts w:ascii="微軟正黑體" w:eastAsia="微軟正黑體" w:hAnsi="微軟正黑體"/>
          <w:bCs/>
          <w:color w:val="000000"/>
          <w:sz w:val="20"/>
          <w:szCs w:val="20"/>
        </w:rPr>
      </w:pPr>
      <w:ins w:id="175" w:author="queenie.lai0225@gmail.com" w:date="2023-09-01T09:17:00Z">
        <w:r>
          <w:rPr>
            <w:rFonts w:ascii="微軟正黑體" w:eastAsia="微軟正黑體" w:hAnsi="微軟正黑體"/>
            <w:bCs/>
            <w:sz w:val="20"/>
            <w:szCs w:val="20"/>
          </w:rPr>
          <w:t>本平台將於</w:t>
        </w:r>
        <w:r>
          <w:rPr>
            <w:rFonts w:ascii="微軟正黑體" w:eastAsia="微軟正黑體" w:hAnsi="微軟正黑體" w:hint="eastAsia"/>
            <w:bCs/>
            <w:sz w:val="20"/>
            <w:szCs w:val="20"/>
          </w:rPr>
          <w:t>契約</w:t>
        </w:r>
        <w:r>
          <w:rPr>
            <w:rFonts w:ascii="微軟正黑體" w:eastAsia="微軟正黑體" w:hAnsi="微軟正黑體"/>
            <w:bCs/>
            <w:sz w:val="20"/>
            <w:szCs w:val="20"/>
          </w:rPr>
          <w:t>成立後，</w:t>
        </w:r>
        <w:r>
          <w:rPr>
            <w:rFonts w:ascii="微軟正黑體" w:eastAsia="微軟正黑體" w:hAnsi="微軟正黑體" w:hint="eastAsia"/>
            <w:bCs/>
            <w:sz w:val="20"/>
            <w:szCs w:val="20"/>
          </w:rPr>
          <w:t>加計</w:t>
        </w:r>
        <w:r>
          <w:rPr>
            <w:rFonts w:ascii="微軟正黑體" w:eastAsia="微軟正黑體" w:hAnsi="微軟正黑體"/>
            <w:bCs/>
            <w:sz w:val="20"/>
            <w:szCs w:val="20"/>
          </w:rPr>
          <w:t>相關手續費</w:t>
        </w:r>
        <w:r>
          <w:rPr>
            <w:rFonts w:ascii="微軟正黑體" w:eastAsia="微軟正黑體" w:hAnsi="微軟正黑體" w:hint="eastAsia"/>
            <w:bCs/>
            <w:sz w:val="20"/>
            <w:szCs w:val="20"/>
          </w:rPr>
          <w:t>、</w:t>
        </w:r>
        <w:r>
          <w:rPr>
            <w:rFonts w:ascii="微軟正黑體" w:eastAsia="微軟正黑體" w:hAnsi="微軟正黑體"/>
            <w:bCs/>
            <w:sz w:val="20"/>
            <w:szCs w:val="20"/>
          </w:rPr>
          <w:t>稅費</w:t>
        </w:r>
        <w:r>
          <w:rPr>
            <w:rFonts w:ascii="微軟正黑體" w:eastAsia="微軟正黑體" w:hAnsi="微軟正黑體" w:hint="eastAsia"/>
            <w:bCs/>
            <w:sz w:val="20"/>
            <w:szCs w:val="20"/>
          </w:rPr>
          <w:t>等費用</w:t>
        </w:r>
        <w:r>
          <w:rPr>
            <w:rFonts w:ascii="微軟正黑體" w:eastAsia="微軟正黑體" w:hAnsi="微軟正黑體"/>
            <w:bCs/>
            <w:sz w:val="20"/>
            <w:szCs w:val="20"/>
          </w:rPr>
          <w:t>，買方應按最後計算之總金額付款。</w:t>
        </w:r>
        <w:r>
          <w:rPr>
            <w:rFonts w:ascii="微軟正黑體" w:eastAsia="微軟正黑體" w:hAnsi="微軟正黑體" w:hint="eastAsia"/>
            <w:bCs/>
            <w:color w:val="000000"/>
            <w:sz w:val="20"/>
            <w:szCs w:val="20"/>
          </w:rPr>
          <w:t>相關費用之計算，因各會員等級不同，故以平台公告為</w:t>
        </w:r>
        <w:proofErr w:type="gramStart"/>
        <w:r>
          <w:rPr>
            <w:rFonts w:ascii="微軟正黑體" w:eastAsia="微軟正黑體" w:hAnsi="微軟正黑體" w:hint="eastAsia"/>
            <w:bCs/>
            <w:color w:val="000000"/>
            <w:sz w:val="20"/>
            <w:szCs w:val="20"/>
          </w:rPr>
          <w:t>準</w:t>
        </w:r>
        <w:proofErr w:type="gramEnd"/>
        <w:r>
          <w:rPr>
            <w:rFonts w:ascii="微軟正黑體" w:eastAsia="微軟正黑體" w:hAnsi="微軟正黑體" w:hint="eastAsia"/>
            <w:bCs/>
            <w:color w:val="000000"/>
            <w:sz w:val="20"/>
            <w:szCs w:val="20"/>
          </w:rPr>
          <w:t>，費用如有調整，本公司將於</w:t>
        </w:r>
        <w:r>
          <w:rPr>
            <w:rFonts w:ascii="微軟正黑體" w:eastAsia="微軟正黑體" w:hAnsi="微軟正黑體"/>
            <w:bCs/>
            <w:color w:val="000000"/>
            <w:sz w:val="20"/>
            <w:szCs w:val="20"/>
          </w:rPr>
          <w:t>60</w:t>
        </w:r>
        <w:r>
          <w:rPr>
            <w:rFonts w:ascii="微軟正黑體" w:eastAsia="微軟正黑體" w:hAnsi="微軟正黑體" w:hint="eastAsia"/>
            <w:bCs/>
            <w:color w:val="000000"/>
            <w:sz w:val="20"/>
            <w:szCs w:val="20"/>
          </w:rPr>
          <w:t>日前以公告或電子郵件通知方式告知會員，會員若繼續使用本平台服務者，視同同意該更新之費用。</w:t>
        </w:r>
      </w:ins>
    </w:p>
    <w:p w14:paraId="7295E5AB" w14:textId="77777777" w:rsidR="003125A2" w:rsidRPr="002C18E1" w:rsidRDefault="003125A2" w:rsidP="003125A2">
      <w:pPr>
        <w:numPr>
          <w:ilvl w:val="1"/>
          <w:numId w:val="25"/>
        </w:numPr>
        <w:pBdr>
          <w:top w:val="nil"/>
          <w:left w:val="nil"/>
          <w:bottom w:val="nil"/>
          <w:right w:val="nil"/>
          <w:between w:val="nil"/>
        </w:pBdr>
        <w:snapToGrid w:val="0"/>
        <w:spacing w:before="180" w:after="180" w:line="240" w:lineRule="auto"/>
        <w:jc w:val="left"/>
        <w:rPr>
          <w:ins w:id="176" w:author="queenie.lai0225@gmail.com" w:date="2023-09-01T09:17:00Z"/>
          <w:rFonts w:ascii="微軟正黑體" w:eastAsia="微軟正黑體" w:hAnsi="微軟正黑體"/>
          <w:bCs/>
          <w:color w:val="000000"/>
          <w:sz w:val="20"/>
          <w:szCs w:val="20"/>
        </w:rPr>
      </w:pPr>
      <w:ins w:id="177" w:author="queenie.lai0225@gmail.com" w:date="2023-09-01T09:17:00Z">
        <w:r>
          <w:rPr>
            <w:rFonts w:ascii="微軟正黑體" w:eastAsia="微軟正黑體" w:hAnsi="微軟正黑體" w:hint="eastAsia"/>
            <w:bCs/>
            <w:sz w:val="20"/>
            <w:szCs w:val="20"/>
          </w:rPr>
          <w:t>買方</w:t>
        </w:r>
        <w:r>
          <w:rPr>
            <w:rFonts w:ascii="微軟正黑體" w:eastAsia="微軟正黑體" w:hAnsi="微軟正黑體"/>
            <w:bCs/>
            <w:sz w:val="20"/>
            <w:szCs w:val="20"/>
          </w:rPr>
          <w:t>擔保，</w:t>
        </w:r>
        <w:r>
          <w:rPr>
            <w:rFonts w:ascii="微軟正黑體" w:eastAsia="微軟正黑體" w:hAnsi="微軟正黑體" w:hint="eastAsia"/>
            <w:bCs/>
            <w:sz w:val="20"/>
            <w:szCs w:val="20"/>
          </w:rPr>
          <w:t>其於提出申購申請前已知悉所購買之</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，且已完成內部相關條件，並完整有權限於本平台提出申購申請而成立契約</w:t>
        </w:r>
        <w:r>
          <w:rPr>
            <w:rFonts w:ascii="微軟正黑體" w:eastAsia="微軟正黑體" w:hAnsi="微軟正黑體"/>
            <w:bCs/>
            <w:sz w:val="20"/>
            <w:szCs w:val="20"/>
          </w:rPr>
          <w:t>。買方瞭解並同意，</w:t>
        </w:r>
        <w:r>
          <w:rPr>
            <w:rFonts w:ascii="微軟正黑體" w:eastAsia="微軟正黑體" w:hAnsi="微軟正黑體" w:hint="eastAsia"/>
            <w:bCs/>
            <w:sz w:val="20"/>
            <w:szCs w:val="20"/>
          </w:rPr>
          <w:t>於契約成立後，除非本公司因買方未能付款而解除契約，否則</w:t>
        </w:r>
        <w:proofErr w:type="gramStart"/>
        <w:r>
          <w:rPr>
            <w:rFonts w:ascii="微軟正黑體" w:eastAsia="微軟正黑體" w:hAnsi="微軟正黑體" w:hint="eastAsia"/>
            <w:bCs/>
            <w:sz w:val="20"/>
            <w:szCs w:val="20"/>
          </w:rPr>
          <w:t>買方均應按</w:t>
        </w:r>
        <w:proofErr w:type="gramEnd"/>
        <w:r>
          <w:rPr>
            <w:rFonts w:ascii="微軟正黑體" w:eastAsia="微軟正黑體" w:hAnsi="微軟正黑體" w:hint="eastAsia"/>
            <w:bCs/>
            <w:sz w:val="20"/>
            <w:szCs w:val="20"/>
          </w:rPr>
          <w:t>契約內容給付金額</w:t>
        </w:r>
        <w:r w:rsidRPr="00E24202">
          <w:rPr>
            <w:rFonts w:ascii="微軟正黑體" w:eastAsia="微軟正黑體" w:hAnsi="微軟正黑體" w:hint="eastAsia"/>
            <w:bCs/>
            <w:sz w:val="20"/>
            <w:szCs w:val="20"/>
          </w:rPr>
          <w:t>。</w:t>
        </w:r>
      </w:ins>
    </w:p>
    <w:p w14:paraId="7B98B898" w14:textId="77777777" w:rsidR="003125A2" w:rsidRPr="002C18E1" w:rsidRDefault="003125A2" w:rsidP="003125A2">
      <w:pPr>
        <w:numPr>
          <w:ilvl w:val="1"/>
          <w:numId w:val="25"/>
        </w:numPr>
        <w:pBdr>
          <w:top w:val="nil"/>
          <w:left w:val="nil"/>
          <w:bottom w:val="nil"/>
          <w:right w:val="nil"/>
          <w:between w:val="nil"/>
        </w:pBdr>
        <w:snapToGrid w:val="0"/>
        <w:spacing w:before="180" w:after="180" w:line="240" w:lineRule="auto"/>
        <w:jc w:val="left"/>
        <w:rPr>
          <w:ins w:id="178" w:author="queenie.lai0225@gmail.com" w:date="2023-09-01T09:17:00Z"/>
          <w:rFonts w:ascii="微軟正黑體" w:eastAsia="微軟正黑體" w:hAnsi="微軟正黑體"/>
          <w:bCs/>
          <w:color w:val="000000"/>
          <w:sz w:val="20"/>
          <w:szCs w:val="20"/>
        </w:rPr>
      </w:pPr>
      <w:ins w:id="179" w:author="queenie.lai0225@gmail.com" w:date="2023-09-01T09:17:00Z">
        <w:r>
          <w:rPr>
            <w:rFonts w:ascii="微軟正黑體" w:eastAsia="微軟正黑體" w:hAnsi="微軟正黑體" w:hint="eastAsia"/>
            <w:bCs/>
            <w:sz w:val="20"/>
            <w:szCs w:val="20"/>
          </w:rPr>
          <w:t>買方僅得以現金、匯款方式依訂單內容所示金額匯款至本公司指定帳戶，付款</w:t>
        </w:r>
        <w:proofErr w:type="gramStart"/>
        <w:r>
          <w:rPr>
            <w:rFonts w:ascii="微軟正黑體" w:eastAsia="微軟正黑體" w:hAnsi="微軟正黑體" w:hint="eastAsia"/>
            <w:bCs/>
            <w:sz w:val="20"/>
            <w:szCs w:val="20"/>
          </w:rPr>
          <w:t>方式均依本公司</w:t>
        </w:r>
        <w:proofErr w:type="gramEnd"/>
        <w:r>
          <w:rPr>
            <w:rFonts w:ascii="微軟正黑體" w:eastAsia="微軟正黑體" w:hAnsi="微軟正黑體" w:hint="eastAsia"/>
            <w:bCs/>
            <w:sz w:val="20"/>
            <w:szCs w:val="20"/>
          </w:rPr>
          <w:t>通知或本平台頁面所示。</w:t>
        </w:r>
      </w:ins>
    </w:p>
    <w:p w14:paraId="2CEE9994" w14:textId="77777777" w:rsidR="003125A2" w:rsidRDefault="003125A2" w:rsidP="003125A2">
      <w:pPr>
        <w:numPr>
          <w:ilvl w:val="0"/>
          <w:numId w:val="25"/>
        </w:numPr>
        <w:pBdr>
          <w:top w:val="nil"/>
          <w:left w:val="nil"/>
          <w:bottom w:val="nil"/>
          <w:right w:val="nil"/>
          <w:between w:val="nil"/>
        </w:pBdr>
        <w:snapToGrid w:val="0"/>
        <w:spacing w:before="180" w:after="180" w:line="240" w:lineRule="auto"/>
        <w:ind w:left="472" w:hangingChars="236" w:hanging="472"/>
        <w:jc w:val="left"/>
        <w:rPr>
          <w:ins w:id="180" w:author="queenie.lai0225@gmail.com" w:date="2023-09-01T09:17:00Z"/>
          <w:rFonts w:ascii="微軟正黑體" w:eastAsia="微軟正黑體" w:hAnsi="微軟正黑體"/>
          <w:b/>
          <w:color w:val="000000"/>
          <w:sz w:val="20"/>
          <w:szCs w:val="20"/>
        </w:rPr>
      </w:pPr>
      <w:ins w:id="181" w:author="queenie.lai0225@gmail.com" w:date="2023-09-01T09:17:00Z">
        <w:r>
          <w:rPr>
            <w:rFonts w:ascii="微軟正黑體" w:eastAsia="微軟正黑體" w:hAnsi="微軟正黑體" w:hint="eastAsia"/>
            <w:b/>
            <w:color w:val="000000"/>
            <w:sz w:val="20"/>
            <w:szCs w:val="20"/>
          </w:rPr>
          <w:t>銷售</w:t>
        </w:r>
        <w:proofErr w:type="gramStart"/>
        <w:r>
          <w:rPr>
            <w:rFonts w:ascii="微軟正黑體" w:eastAsia="微軟正黑體" w:hAnsi="微軟正黑體" w:hint="eastAsia"/>
            <w:b/>
            <w:color w:val="000000"/>
            <w:sz w:val="20"/>
            <w:szCs w:val="20"/>
          </w:rPr>
          <w:t>土星碳權憑證</w:t>
        </w:r>
        <w:proofErr w:type="gramEnd"/>
        <w:r>
          <w:rPr>
            <w:rFonts w:ascii="微軟正黑體" w:eastAsia="微軟正黑體" w:hAnsi="微軟正黑體" w:hint="eastAsia"/>
            <w:b/>
            <w:color w:val="000000"/>
            <w:sz w:val="20"/>
            <w:szCs w:val="20"/>
          </w:rPr>
          <w:t>與價金</w:t>
        </w:r>
      </w:ins>
    </w:p>
    <w:p w14:paraId="58868E11" w14:textId="77777777" w:rsidR="003125A2" w:rsidRDefault="003125A2" w:rsidP="003125A2">
      <w:pPr>
        <w:numPr>
          <w:ilvl w:val="1"/>
          <w:numId w:val="25"/>
        </w:numPr>
        <w:pBdr>
          <w:top w:val="nil"/>
          <w:left w:val="nil"/>
          <w:bottom w:val="nil"/>
          <w:right w:val="nil"/>
          <w:between w:val="nil"/>
        </w:pBdr>
        <w:snapToGrid w:val="0"/>
        <w:spacing w:before="180" w:after="180" w:line="240" w:lineRule="auto"/>
        <w:jc w:val="left"/>
        <w:rPr>
          <w:ins w:id="182" w:author="queenie.lai0225@gmail.com" w:date="2023-09-01T09:17:00Z"/>
          <w:rFonts w:ascii="微軟正黑體" w:eastAsia="微軟正黑體" w:hAnsi="微軟正黑體"/>
          <w:bCs/>
          <w:color w:val="000000"/>
          <w:sz w:val="20"/>
          <w:szCs w:val="20"/>
        </w:rPr>
      </w:pPr>
      <w:ins w:id="183" w:author="queenie.lai0225@gmail.com" w:date="2023-09-01T09:17:00Z">
        <w:r>
          <w:rPr>
            <w:rFonts w:ascii="微軟正黑體" w:eastAsia="微軟正黑體" w:hAnsi="微軟正黑體" w:hint="eastAsia"/>
            <w:bCs/>
            <w:color w:val="000000"/>
            <w:sz w:val="20"/>
            <w:szCs w:val="20"/>
          </w:rPr>
          <w:t>會員得於自本平台</w:t>
        </w:r>
        <w:r>
          <w:rPr>
            <w:rFonts w:ascii="微軟正黑體" w:eastAsia="微軟正黑體" w:hAnsi="微軟正黑體"/>
            <w:bCs/>
            <w:color w:val="000000"/>
            <w:sz w:val="20"/>
            <w:szCs w:val="20"/>
          </w:rPr>
          <w:t>購買而</w:t>
        </w:r>
        <w:r>
          <w:rPr>
            <w:rFonts w:ascii="微軟正黑體" w:eastAsia="微軟正黑體" w:hAnsi="微軟正黑體" w:hint="eastAsia"/>
            <w:bCs/>
            <w:color w:val="000000"/>
            <w:sz w:val="20"/>
            <w:szCs w:val="20"/>
          </w:rPr>
          <w:t>所持有之</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，並依本平台所指定方式自訂售價於本平台上架</w:t>
        </w:r>
        <w:r>
          <w:rPr>
            <w:rFonts w:ascii="微軟正黑體" w:eastAsia="微軟正黑體" w:hAnsi="微軟正黑體" w:hint="eastAsia"/>
            <w:sz w:val="20"/>
            <w:szCs w:val="20"/>
          </w:rPr>
          <w:t>銷</w:t>
        </w:r>
        <w:r w:rsidRPr="00F33348">
          <w:rPr>
            <w:rFonts w:ascii="微軟正黑體" w:eastAsia="微軟正黑體" w:hAnsi="微軟正黑體" w:hint="eastAsia"/>
            <w:sz w:val="20"/>
            <w:szCs w:val="20"/>
          </w:rPr>
          <w:t>售</w:t>
        </w:r>
        <w:r>
          <w:rPr>
            <w:rFonts w:ascii="微軟正黑體" w:eastAsia="微軟正黑體" w:hAnsi="微軟正黑體" w:hint="eastAsia"/>
            <w:sz w:val="20"/>
            <w:szCs w:val="20"/>
          </w:rPr>
          <w:t>，成為本平台之賣方</w:t>
        </w:r>
        <w:r>
          <w:rPr>
            <w:rFonts w:ascii="微軟正黑體" w:eastAsia="微軟正黑體" w:hAnsi="微軟正黑體" w:hint="eastAsia"/>
            <w:bCs/>
            <w:color w:val="000000"/>
            <w:sz w:val="20"/>
            <w:szCs w:val="20"/>
          </w:rPr>
          <w:t>。</w:t>
        </w:r>
      </w:ins>
    </w:p>
    <w:p w14:paraId="3D051112" w14:textId="77777777" w:rsidR="003125A2" w:rsidRDefault="003125A2" w:rsidP="003125A2">
      <w:pPr>
        <w:numPr>
          <w:ilvl w:val="1"/>
          <w:numId w:val="25"/>
        </w:numPr>
        <w:pBdr>
          <w:top w:val="nil"/>
          <w:left w:val="nil"/>
          <w:bottom w:val="nil"/>
          <w:right w:val="nil"/>
          <w:between w:val="nil"/>
        </w:pBdr>
        <w:snapToGrid w:val="0"/>
        <w:spacing w:before="180" w:after="180" w:line="240" w:lineRule="auto"/>
        <w:jc w:val="left"/>
        <w:rPr>
          <w:ins w:id="184" w:author="queenie.lai0225@gmail.com" w:date="2023-09-01T09:17:00Z"/>
          <w:rFonts w:ascii="微軟正黑體" w:eastAsia="微軟正黑體" w:hAnsi="微軟正黑體"/>
          <w:bCs/>
          <w:color w:val="000000"/>
          <w:sz w:val="20"/>
          <w:szCs w:val="20"/>
        </w:rPr>
      </w:pPr>
      <w:ins w:id="185" w:author="queenie.lai0225@gmail.com" w:date="2023-09-01T09:17:00Z">
        <w:r>
          <w:rPr>
            <w:rFonts w:ascii="微軟正黑體" w:eastAsia="微軟正黑體" w:hAnsi="微軟正黑體" w:hint="eastAsia"/>
            <w:bCs/>
            <w:color w:val="000000"/>
            <w:sz w:val="20"/>
            <w:szCs w:val="20"/>
          </w:rPr>
          <w:t>於上架</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後，當賣方收到本公司對該</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之申購申請，且該上架之</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於本平台頁面顯示「待交付狀態」時，本公司與賣方間之</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銷售契約即為成立，賣方應依該契約內容向本公司交付</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w:t>
        </w:r>
      </w:ins>
    </w:p>
    <w:p w14:paraId="066CB2CA" w14:textId="77777777" w:rsidR="003125A2" w:rsidRPr="00D85775" w:rsidRDefault="003125A2" w:rsidP="003125A2">
      <w:pPr>
        <w:numPr>
          <w:ilvl w:val="1"/>
          <w:numId w:val="25"/>
        </w:numPr>
        <w:pBdr>
          <w:top w:val="nil"/>
          <w:left w:val="nil"/>
          <w:bottom w:val="nil"/>
          <w:right w:val="nil"/>
          <w:between w:val="nil"/>
        </w:pBdr>
        <w:snapToGrid w:val="0"/>
        <w:spacing w:before="180" w:after="180" w:line="240" w:lineRule="auto"/>
        <w:jc w:val="left"/>
        <w:rPr>
          <w:ins w:id="186" w:author="queenie.lai0225@gmail.com" w:date="2023-09-01T09:17:00Z"/>
          <w:rFonts w:ascii="微軟正黑體" w:eastAsia="微軟正黑體" w:hAnsi="微軟正黑體"/>
          <w:bCs/>
          <w:color w:val="000000"/>
          <w:sz w:val="20"/>
          <w:szCs w:val="20"/>
        </w:rPr>
      </w:pPr>
      <w:ins w:id="187" w:author="queenie.lai0225@gmail.com" w:date="2023-09-01T09:17:00Z">
        <w:r w:rsidRPr="00D85775">
          <w:rPr>
            <w:rFonts w:ascii="微軟正黑體" w:eastAsia="微軟正黑體" w:hAnsi="微軟正黑體" w:cs="Apple Color Emoji"/>
            <w:bCs/>
            <w:color w:val="000000"/>
            <w:sz w:val="20"/>
            <w:szCs w:val="20"/>
          </w:rPr>
          <w:t>賣方了解並同意，</w:t>
        </w:r>
        <w:r>
          <w:rPr>
            <w:rFonts w:ascii="微軟正黑體" w:eastAsia="微軟正黑體" w:hAnsi="微軟正黑體" w:hint="eastAsia"/>
            <w:bCs/>
            <w:color w:val="000000"/>
            <w:sz w:val="20"/>
            <w:szCs w:val="20"/>
          </w:rPr>
          <w:t>當契約成立時，賣方即不得修改該</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之交易條件，並同意本公司依契約內容移轉</w:t>
        </w:r>
        <w:proofErr w:type="gramStart"/>
        <w:r>
          <w:rPr>
            <w:rFonts w:ascii="Apple Color Emoji" w:eastAsia="微軟正黑體" w:hAnsi="Apple Color Emoji" w:cs="Apple Color Emoji" w:hint="eastAsia"/>
            <w:bCs/>
            <w:color w:val="000000"/>
            <w:sz w:val="20"/>
            <w:szCs w:val="20"/>
          </w:rPr>
          <w:t>土星碳權憑證</w:t>
        </w:r>
        <w:proofErr w:type="gramEnd"/>
        <w:r>
          <w:rPr>
            <w:rFonts w:ascii="Apple Color Emoji" w:eastAsia="微軟正黑體" w:hAnsi="Apple Color Emoji" w:cs="Apple Color Emoji" w:hint="eastAsia"/>
            <w:bCs/>
            <w:color w:val="000000"/>
            <w:sz w:val="20"/>
            <w:szCs w:val="20"/>
          </w:rPr>
          <w:t>予本公司以完成交付</w:t>
        </w:r>
        <w:proofErr w:type="gramStart"/>
        <w:r>
          <w:rPr>
            <w:rFonts w:ascii="Apple Color Emoji" w:eastAsia="微軟正黑體" w:hAnsi="Apple Color Emoji" w:cs="Apple Color Emoji" w:hint="eastAsia"/>
            <w:bCs/>
            <w:color w:val="000000"/>
            <w:sz w:val="20"/>
            <w:szCs w:val="20"/>
          </w:rPr>
          <w:t>土星碳權憑證</w:t>
        </w:r>
        <w:proofErr w:type="gramEnd"/>
        <w:r>
          <w:rPr>
            <w:rFonts w:ascii="微軟正黑體" w:eastAsia="微軟正黑體" w:hAnsi="微軟正黑體" w:cs="Apple Color Emoji"/>
            <w:bCs/>
            <w:color w:val="000000"/>
            <w:sz w:val="20"/>
            <w:szCs w:val="20"/>
          </w:rPr>
          <w:t>，</w:t>
        </w:r>
        <w:r>
          <w:rPr>
            <w:rFonts w:ascii="Apple Color Emoji" w:eastAsia="微軟正黑體" w:hAnsi="Apple Color Emoji" w:cs="Apple Color Emoji" w:hint="eastAsia"/>
            <w:bCs/>
            <w:color w:val="000000"/>
            <w:sz w:val="20"/>
            <w:szCs w:val="20"/>
          </w:rPr>
          <w:t>本公司將於</w:t>
        </w:r>
        <w:proofErr w:type="gramStart"/>
        <w:r>
          <w:rPr>
            <w:rFonts w:ascii="Apple Color Emoji" w:eastAsia="微軟正黑體" w:hAnsi="Apple Color Emoji" w:cs="Apple Color Emoji" w:hint="eastAsia"/>
            <w:bCs/>
            <w:color w:val="000000"/>
            <w:sz w:val="20"/>
            <w:szCs w:val="20"/>
          </w:rPr>
          <w:t>土星碳權憑證</w:t>
        </w:r>
        <w:proofErr w:type="gramEnd"/>
        <w:r>
          <w:rPr>
            <w:rFonts w:ascii="Apple Color Emoji" w:eastAsia="微軟正黑體" w:hAnsi="Apple Color Emoji" w:cs="Apple Color Emoji" w:hint="eastAsia"/>
            <w:bCs/>
            <w:color w:val="000000"/>
            <w:sz w:val="20"/>
            <w:szCs w:val="20"/>
          </w:rPr>
          <w:t>完成交付後</w:t>
        </w:r>
        <w:r>
          <w:rPr>
            <w:rFonts w:ascii="微軟正黑體" w:eastAsia="微軟正黑體" w:hAnsi="微軟正黑體" w:hint="eastAsia"/>
            <w:bCs/>
            <w:sz w:val="20"/>
            <w:szCs w:val="20"/>
          </w:rPr>
          <w:t>6</w:t>
        </w:r>
        <w:r w:rsidRPr="007014CF">
          <w:rPr>
            <w:rFonts w:ascii="微軟正黑體" w:eastAsia="微軟正黑體" w:hAnsi="微軟正黑體"/>
            <w:bCs/>
            <w:sz w:val="20"/>
            <w:szCs w:val="20"/>
          </w:rPr>
          <w:t>0</w:t>
        </w:r>
        <w:r>
          <w:rPr>
            <w:rFonts w:ascii="Apple Color Emoji" w:eastAsia="微軟正黑體" w:hAnsi="Apple Color Emoji" w:cs="Apple Color Emoji" w:hint="eastAsia"/>
            <w:bCs/>
            <w:color w:val="000000"/>
            <w:sz w:val="20"/>
            <w:szCs w:val="20"/>
          </w:rPr>
          <w:t>分鐘內撥款至賣方帳戶。</w:t>
        </w:r>
      </w:ins>
    </w:p>
    <w:p w14:paraId="13139B4B" w14:textId="77777777" w:rsidR="003125A2" w:rsidRPr="00262D82" w:rsidRDefault="003125A2" w:rsidP="003125A2">
      <w:pPr>
        <w:numPr>
          <w:ilvl w:val="1"/>
          <w:numId w:val="25"/>
        </w:numPr>
        <w:pBdr>
          <w:top w:val="nil"/>
          <w:left w:val="nil"/>
          <w:bottom w:val="nil"/>
          <w:right w:val="nil"/>
          <w:between w:val="nil"/>
        </w:pBdr>
        <w:snapToGrid w:val="0"/>
        <w:spacing w:before="180" w:after="180" w:line="240" w:lineRule="auto"/>
        <w:jc w:val="left"/>
        <w:rPr>
          <w:ins w:id="188" w:author="queenie.lai0225@gmail.com" w:date="2023-09-01T09:17:00Z"/>
          <w:rFonts w:ascii="微軟正黑體" w:eastAsia="微軟正黑體" w:hAnsi="微軟正黑體"/>
          <w:bCs/>
          <w:color w:val="000000"/>
          <w:sz w:val="20"/>
          <w:szCs w:val="20"/>
        </w:rPr>
      </w:pPr>
      <w:ins w:id="189" w:author="queenie.lai0225@gmail.com" w:date="2023-09-01T09:17:00Z">
        <w:r w:rsidRPr="00D85775">
          <w:rPr>
            <w:rFonts w:ascii="微軟正黑體" w:eastAsia="微軟正黑體" w:hAnsi="微軟正黑體" w:cs="Apple Color Emoji" w:hint="eastAsia"/>
            <w:bCs/>
            <w:color w:val="000000"/>
            <w:sz w:val="20"/>
            <w:szCs w:val="20"/>
          </w:rPr>
          <w:t>契約成立後[30分鐘內]，本公司</w:t>
        </w:r>
        <w:r>
          <w:rPr>
            <w:rFonts w:ascii="微軟正黑體" w:eastAsia="微軟正黑體" w:hAnsi="微軟正黑體" w:cs="Apple Color Emoji" w:hint="eastAsia"/>
            <w:bCs/>
            <w:color w:val="000000"/>
            <w:sz w:val="20"/>
            <w:szCs w:val="20"/>
          </w:rPr>
          <w:t>得不附理由解除契約。</w:t>
        </w:r>
        <w:r>
          <w:rPr>
            <w:rFonts w:ascii="微軟正黑體" w:eastAsia="微軟正黑體" w:hAnsi="微軟正黑體" w:hint="eastAsia"/>
            <w:bCs/>
            <w:color w:val="000000"/>
            <w:sz w:val="20"/>
            <w:szCs w:val="20"/>
          </w:rPr>
          <w:t>當本公司依本條行使契約解除權時，該</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將回復契約未成立時之上架狀態，本公司無給付價金之義</w:t>
        </w:r>
        <w:proofErr w:type="gramStart"/>
        <w:r>
          <w:rPr>
            <w:rFonts w:ascii="微軟正黑體" w:eastAsia="微軟正黑體" w:hAnsi="微軟正黑體" w:hint="eastAsia"/>
            <w:bCs/>
            <w:color w:val="000000"/>
            <w:sz w:val="20"/>
            <w:szCs w:val="20"/>
          </w:rPr>
          <w:t>務</w:t>
        </w:r>
        <w:proofErr w:type="gramEnd"/>
        <w:r>
          <w:rPr>
            <w:rFonts w:ascii="微軟正黑體" w:eastAsia="微軟正黑體" w:hAnsi="微軟正黑體" w:hint="eastAsia"/>
            <w:bCs/>
            <w:color w:val="000000"/>
            <w:sz w:val="20"/>
            <w:szCs w:val="20"/>
          </w:rPr>
          <w:t>。</w:t>
        </w:r>
      </w:ins>
    </w:p>
    <w:p w14:paraId="723950A7" w14:textId="77777777" w:rsidR="003125A2" w:rsidRPr="002C18E1" w:rsidRDefault="003125A2" w:rsidP="003125A2">
      <w:pPr>
        <w:numPr>
          <w:ilvl w:val="1"/>
          <w:numId w:val="25"/>
        </w:numPr>
        <w:pBdr>
          <w:top w:val="nil"/>
          <w:left w:val="nil"/>
          <w:bottom w:val="nil"/>
          <w:right w:val="nil"/>
          <w:between w:val="nil"/>
        </w:pBdr>
        <w:snapToGrid w:val="0"/>
        <w:spacing w:before="180" w:after="180" w:line="240" w:lineRule="auto"/>
        <w:jc w:val="left"/>
        <w:rPr>
          <w:ins w:id="190" w:author="queenie.lai0225@gmail.com" w:date="2023-09-01T09:17:00Z"/>
          <w:rFonts w:ascii="微軟正黑體" w:eastAsia="微軟正黑體" w:hAnsi="微軟正黑體"/>
          <w:bCs/>
          <w:color w:val="000000"/>
          <w:sz w:val="20"/>
          <w:szCs w:val="20"/>
        </w:rPr>
      </w:pPr>
      <w:ins w:id="191" w:author="queenie.lai0225@gmail.com" w:date="2023-09-01T09:17:00Z">
        <w:r>
          <w:rPr>
            <w:rFonts w:ascii="微軟正黑體" w:eastAsia="微軟正黑體" w:hAnsi="微軟正黑體" w:hint="eastAsia"/>
            <w:bCs/>
            <w:sz w:val="20"/>
            <w:szCs w:val="20"/>
          </w:rPr>
          <w:lastRenderedPageBreak/>
          <w:t>賣方</w:t>
        </w:r>
        <w:r>
          <w:rPr>
            <w:rFonts w:ascii="微軟正黑體" w:eastAsia="微軟正黑體" w:hAnsi="微軟正黑體"/>
            <w:bCs/>
            <w:sz w:val="20"/>
            <w:szCs w:val="20"/>
          </w:rPr>
          <w:t>擔保，</w:t>
        </w:r>
        <w:r>
          <w:rPr>
            <w:rFonts w:ascii="微軟正黑體" w:eastAsia="微軟正黑體" w:hAnsi="微軟正黑體" w:hint="eastAsia"/>
            <w:bCs/>
            <w:sz w:val="20"/>
            <w:szCs w:val="20"/>
          </w:rPr>
          <w:t>其於事前已知悉其於本平台上架銷售之</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，且已完成公司內部相關條件，並完整有權限於本平台上架銷售</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予本公司</w:t>
        </w:r>
        <w:r>
          <w:rPr>
            <w:rFonts w:ascii="微軟正黑體" w:eastAsia="微軟正黑體" w:hAnsi="微軟正黑體"/>
            <w:bCs/>
            <w:sz w:val="20"/>
            <w:szCs w:val="20"/>
          </w:rPr>
          <w:t>。</w:t>
        </w:r>
      </w:ins>
    </w:p>
    <w:p w14:paraId="1BD810A7" w14:textId="77777777" w:rsidR="003125A2" w:rsidRPr="00F60F49" w:rsidRDefault="003125A2" w:rsidP="003125A2">
      <w:pPr>
        <w:numPr>
          <w:ilvl w:val="1"/>
          <w:numId w:val="25"/>
        </w:numPr>
        <w:pBdr>
          <w:top w:val="nil"/>
          <w:left w:val="nil"/>
          <w:bottom w:val="nil"/>
          <w:right w:val="nil"/>
          <w:between w:val="nil"/>
        </w:pBdr>
        <w:snapToGrid w:val="0"/>
        <w:spacing w:before="180" w:after="180" w:line="240" w:lineRule="auto"/>
        <w:jc w:val="left"/>
        <w:rPr>
          <w:ins w:id="192" w:author="queenie.lai0225@gmail.com" w:date="2023-09-01T09:17:00Z"/>
          <w:rFonts w:ascii="微軟正黑體" w:eastAsia="微軟正黑體" w:hAnsi="微軟正黑體"/>
          <w:bCs/>
          <w:color w:val="000000"/>
          <w:sz w:val="20"/>
          <w:szCs w:val="20"/>
        </w:rPr>
      </w:pPr>
      <w:ins w:id="193" w:author="queenie.lai0225@gmail.com" w:date="2023-09-01T09:17:00Z">
        <w:r>
          <w:rPr>
            <w:rFonts w:ascii="微軟正黑體" w:eastAsia="微軟正黑體" w:hAnsi="微軟正黑體" w:hint="eastAsia"/>
            <w:bCs/>
            <w:color w:val="000000"/>
            <w:sz w:val="20"/>
            <w:szCs w:val="20"/>
          </w:rPr>
          <w:t>契約成立</w:t>
        </w:r>
        <w:r>
          <w:rPr>
            <w:rFonts w:ascii="微軟正黑體" w:eastAsia="微軟正黑體" w:hAnsi="微軟正黑體"/>
            <w:bCs/>
            <w:color w:val="000000"/>
            <w:sz w:val="20"/>
            <w:szCs w:val="20"/>
          </w:rPr>
          <w:t>後</w:t>
        </w:r>
        <w:r>
          <w:rPr>
            <w:rFonts w:ascii="微軟正黑體" w:eastAsia="微軟正黑體" w:hAnsi="微軟正黑體" w:hint="eastAsia"/>
            <w:bCs/>
            <w:color w:val="000000"/>
            <w:sz w:val="20"/>
            <w:szCs w:val="20"/>
          </w:rPr>
          <w:t>，</w:t>
        </w:r>
        <w:r w:rsidRPr="00F60F49">
          <w:rPr>
            <w:rFonts w:ascii="微軟正黑體" w:eastAsia="微軟正黑體" w:hAnsi="微軟正黑體" w:hint="eastAsia"/>
            <w:bCs/>
            <w:color w:val="000000"/>
            <w:sz w:val="20"/>
            <w:szCs w:val="20"/>
          </w:rPr>
          <w:t>本公司有權收取</w:t>
        </w:r>
        <w:r>
          <w:rPr>
            <w:rFonts w:ascii="微軟正黑體" w:eastAsia="微軟正黑體" w:hAnsi="微軟正黑體" w:hint="eastAsia"/>
            <w:bCs/>
            <w:color w:val="000000"/>
            <w:sz w:val="20"/>
            <w:szCs w:val="20"/>
          </w:rPr>
          <w:t>交易手續費</w:t>
        </w:r>
        <w:r w:rsidRPr="00F60F49">
          <w:rPr>
            <w:rFonts w:ascii="微軟正黑體" w:eastAsia="微軟正黑體" w:hAnsi="微軟正黑體" w:hint="eastAsia"/>
            <w:bCs/>
            <w:color w:val="000000"/>
            <w:sz w:val="20"/>
            <w:szCs w:val="20"/>
          </w:rPr>
          <w:t>，</w:t>
        </w:r>
        <w:r>
          <w:rPr>
            <w:rFonts w:ascii="微軟正黑體" w:eastAsia="微軟正黑體" w:hAnsi="微軟正黑體" w:hint="eastAsia"/>
            <w:bCs/>
            <w:color w:val="000000"/>
            <w:sz w:val="20"/>
            <w:szCs w:val="20"/>
          </w:rPr>
          <w:t>並</w:t>
        </w:r>
        <w:r w:rsidRPr="00F60F49">
          <w:rPr>
            <w:rFonts w:ascii="微軟正黑體" w:eastAsia="微軟正黑體" w:hAnsi="微軟正黑體"/>
            <w:bCs/>
            <w:color w:val="000000"/>
            <w:sz w:val="20"/>
            <w:szCs w:val="20"/>
          </w:rPr>
          <w:t>得逕行從</w:t>
        </w:r>
        <w:r>
          <w:rPr>
            <w:rFonts w:ascii="微軟正黑體" w:eastAsia="微軟正黑體" w:hAnsi="微軟正黑體" w:hint="eastAsia"/>
            <w:bCs/>
            <w:color w:val="000000"/>
            <w:sz w:val="20"/>
            <w:szCs w:val="20"/>
          </w:rPr>
          <w:t>本公司</w:t>
        </w:r>
        <w:r w:rsidRPr="00F60F49">
          <w:rPr>
            <w:rFonts w:ascii="微軟正黑體" w:eastAsia="微軟正黑體" w:hAnsi="微軟正黑體"/>
            <w:bCs/>
            <w:color w:val="000000"/>
            <w:sz w:val="20"/>
            <w:szCs w:val="20"/>
          </w:rPr>
          <w:t>支付</w:t>
        </w:r>
        <w:r w:rsidRPr="00F60F49">
          <w:rPr>
            <w:rFonts w:ascii="微軟正黑體" w:eastAsia="微軟正黑體" w:hAnsi="微軟正黑體" w:hint="eastAsia"/>
            <w:bCs/>
            <w:color w:val="000000"/>
            <w:sz w:val="20"/>
            <w:szCs w:val="20"/>
          </w:rPr>
          <w:t>之</w:t>
        </w:r>
        <w:r w:rsidRPr="00F60F49">
          <w:rPr>
            <w:rFonts w:ascii="微軟正黑體" w:eastAsia="微軟正黑體" w:hAnsi="微軟正黑體"/>
            <w:bCs/>
            <w:color w:val="000000"/>
            <w:sz w:val="20"/>
            <w:szCs w:val="20"/>
          </w:rPr>
          <w:t>款項中扣除賣家應給付</w:t>
        </w:r>
        <w:r w:rsidRPr="00F60F49">
          <w:rPr>
            <w:rFonts w:ascii="微軟正黑體" w:eastAsia="微軟正黑體" w:hAnsi="微軟正黑體" w:hint="eastAsia"/>
            <w:bCs/>
            <w:color w:val="000000"/>
            <w:sz w:val="20"/>
            <w:szCs w:val="20"/>
          </w:rPr>
          <w:t>之</w:t>
        </w:r>
        <w:r>
          <w:rPr>
            <w:rFonts w:ascii="微軟正黑體" w:eastAsia="微軟正黑體" w:hAnsi="微軟正黑體" w:hint="eastAsia"/>
            <w:bCs/>
            <w:color w:val="000000"/>
            <w:sz w:val="20"/>
            <w:szCs w:val="20"/>
          </w:rPr>
          <w:t>交易手續費</w:t>
        </w:r>
        <w:r w:rsidRPr="00F60F49">
          <w:rPr>
            <w:rFonts w:ascii="微軟正黑體" w:eastAsia="微軟正黑體" w:hAnsi="微軟正黑體"/>
            <w:bCs/>
            <w:color w:val="000000"/>
            <w:sz w:val="20"/>
            <w:szCs w:val="20"/>
          </w:rPr>
          <w:t>及任何適用</w:t>
        </w:r>
        <w:r w:rsidRPr="00F60F49">
          <w:rPr>
            <w:rFonts w:ascii="微軟正黑體" w:eastAsia="微軟正黑體" w:hAnsi="微軟正黑體" w:hint="eastAsia"/>
            <w:bCs/>
            <w:color w:val="000000"/>
            <w:sz w:val="20"/>
            <w:szCs w:val="20"/>
          </w:rPr>
          <w:t>之</w:t>
        </w:r>
        <w:r w:rsidRPr="00F60F49">
          <w:rPr>
            <w:rFonts w:ascii="微軟正黑體" w:eastAsia="微軟正黑體" w:hAnsi="微軟正黑體"/>
            <w:bCs/>
            <w:color w:val="000000"/>
            <w:sz w:val="20"/>
            <w:szCs w:val="20"/>
          </w:rPr>
          <w:t>稅款。</w:t>
        </w:r>
        <w:r>
          <w:rPr>
            <w:rFonts w:ascii="微軟正黑體" w:eastAsia="微軟正黑體" w:hAnsi="微軟正黑體" w:hint="eastAsia"/>
            <w:bCs/>
            <w:color w:val="000000"/>
            <w:sz w:val="20"/>
            <w:szCs w:val="20"/>
          </w:rPr>
          <w:t>相關費用之計算，因各會員等級不同，故以平台公告為</w:t>
        </w:r>
        <w:proofErr w:type="gramStart"/>
        <w:r>
          <w:rPr>
            <w:rFonts w:ascii="微軟正黑體" w:eastAsia="微軟正黑體" w:hAnsi="微軟正黑體" w:hint="eastAsia"/>
            <w:bCs/>
            <w:color w:val="000000"/>
            <w:sz w:val="20"/>
            <w:szCs w:val="20"/>
          </w:rPr>
          <w:t>準</w:t>
        </w:r>
        <w:proofErr w:type="gramEnd"/>
        <w:r>
          <w:rPr>
            <w:rFonts w:ascii="微軟正黑體" w:eastAsia="微軟正黑體" w:hAnsi="微軟正黑體" w:hint="eastAsia"/>
            <w:bCs/>
            <w:color w:val="000000"/>
            <w:sz w:val="20"/>
            <w:szCs w:val="20"/>
          </w:rPr>
          <w:t>，費用如有調整，本公司將於</w:t>
        </w:r>
        <w:r>
          <w:rPr>
            <w:rFonts w:ascii="微軟正黑體" w:eastAsia="微軟正黑體" w:hAnsi="微軟正黑體"/>
            <w:bCs/>
            <w:color w:val="000000"/>
            <w:sz w:val="20"/>
            <w:szCs w:val="20"/>
          </w:rPr>
          <w:t>60</w:t>
        </w:r>
        <w:r>
          <w:rPr>
            <w:rFonts w:ascii="微軟正黑體" w:eastAsia="微軟正黑體" w:hAnsi="微軟正黑體" w:hint="eastAsia"/>
            <w:bCs/>
            <w:color w:val="000000"/>
            <w:sz w:val="20"/>
            <w:szCs w:val="20"/>
          </w:rPr>
          <w:t>日前以公告或電子郵件通知方式告知會員，會員若繼續使用本平台服務者，視同同意該更新之費用。</w:t>
        </w:r>
      </w:ins>
    </w:p>
    <w:p w14:paraId="4B03A56B" w14:textId="77777777" w:rsidR="003125A2" w:rsidRPr="00262D82" w:rsidRDefault="003125A2" w:rsidP="003125A2">
      <w:pPr>
        <w:numPr>
          <w:ilvl w:val="1"/>
          <w:numId w:val="25"/>
        </w:numPr>
        <w:pBdr>
          <w:top w:val="nil"/>
          <w:left w:val="nil"/>
          <w:bottom w:val="nil"/>
          <w:right w:val="nil"/>
          <w:between w:val="nil"/>
        </w:pBdr>
        <w:snapToGrid w:val="0"/>
        <w:spacing w:before="180" w:after="180" w:line="240" w:lineRule="auto"/>
        <w:jc w:val="left"/>
        <w:rPr>
          <w:ins w:id="194" w:author="queenie.lai0225@gmail.com" w:date="2023-09-01T09:17:00Z"/>
          <w:rFonts w:ascii="微軟正黑體" w:eastAsia="微軟正黑體" w:hAnsi="微軟正黑體"/>
          <w:bCs/>
          <w:color w:val="000000"/>
          <w:sz w:val="20"/>
          <w:szCs w:val="20"/>
        </w:rPr>
      </w:pPr>
      <w:ins w:id="195" w:author="queenie.lai0225@gmail.com" w:date="2023-09-01T09:17:00Z">
        <w:r>
          <w:rPr>
            <w:rFonts w:ascii="微軟正黑體" w:eastAsia="微軟正黑體" w:hAnsi="微軟正黑體" w:hint="eastAsia"/>
            <w:bCs/>
            <w:color w:val="000000"/>
            <w:sz w:val="20"/>
            <w:szCs w:val="20"/>
          </w:rPr>
          <w:t>賣方了解並同意，本公司不因依第3.4條解除權之行使或賣方於本平台自行設定之交易條件而</w:t>
        </w:r>
        <w:r>
          <w:rPr>
            <w:rFonts w:ascii="微軟正黑體" w:eastAsia="微軟正黑體" w:hAnsi="微軟正黑體"/>
            <w:bCs/>
            <w:color w:val="000000"/>
            <w:sz w:val="20"/>
            <w:szCs w:val="20"/>
          </w:rPr>
          <w:t>承擔</w:t>
        </w:r>
        <w:r>
          <w:rPr>
            <w:rFonts w:ascii="微軟正黑體" w:eastAsia="微軟正黑體" w:hAnsi="微軟正黑體" w:hint="eastAsia"/>
            <w:bCs/>
            <w:color w:val="000000"/>
            <w:sz w:val="20"/>
            <w:szCs w:val="20"/>
          </w:rPr>
          <w:t>任何法律或財務上之責任，包括但不限於任何價格波動、間接損失等</w:t>
        </w:r>
        <w:r w:rsidRPr="00D85775">
          <w:rPr>
            <w:rFonts w:ascii="微軟正黑體" w:eastAsia="微軟正黑體" w:hAnsi="微軟正黑體" w:cs="Apple Color Emoji" w:hint="eastAsia"/>
            <w:bCs/>
            <w:color w:val="000000"/>
            <w:sz w:val="20"/>
            <w:szCs w:val="20"/>
          </w:rPr>
          <w:t>。</w:t>
        </w:r>
      </w:ins>
    </w:p>
    <w:p w14:paraId="65EDD009" w14:textId="77777777" w:rsidR="003125A2" w:rsidRDefault="003125A2" w:rsidP="003125A2">
      <w:pPr>
        <w:numPr>
          <w:ilvl w:val="1"/>
          <w:numId w:val="25"/>
        </w:numPr>
        <w:pBdr>
          <w:top w:val="nil"/>
          <w:left w:val="nil"/>
          <w:bottom w:val="nil"/>
          <w:right w:val="nil"/>
          <w:between w:val="nil"/>
        </w:pBdr>
        <w:snapToGrid w:val="0"/>
        <w:spacing w:before="180" w:after="180" w:line="240" w:lineRule="auto"/>
        <w:jc w:val="left"/>
        <w:rPr>
          <w:ins w:id="196" w:author="queenie.lai0225@gmail.com" w:date="2023-09-01T09:17:00Z"/>
          <w:rFonts w:ascii="微軟正黑體" w:eastAsia="微軟正黑體" w:hAnsi="微軟正黑體"/>
          <w:bCs/>
          <w:color w:val="000000"/>
          <w:sz w:val="20"/>
          <w:szCs w:val="20"/>
        </w:rPr>
      </w:pPr>
      <w:ins w:id="197" w:author="queenie.lai0225@gmail.com" w:date="2023-09-01T09:17:00Z">
        <w:r>
          <w:rPr>
            <w:rFonts w:ascii="微軟正黑體" w:eastAsia="微軟正黑體" w:hAnsi="微軟正黑體"/>
            <w:bCs/>
            <w:color w:val="000000"/>
            <w:sz w:val="20"/>
            <w:szCs w:val="20"/>
          </w:rPr>
          <w:t>本公司原則上將依第3.3條所定期間給付款項給賣方，若因金融機構之作業期間致使該款項無法如期給付時，本公司將盡速通知賣方該遲延情形，惟本公司不因金融機構作業期間所致之遲延情形而承擔任何財務上及法律上之責任。</w:t>
        </w:r>
      </w:ins>
    </w:p>
    <w:p w14:paraId="25E0DDE7" w14:textId="77777777" w:rsidR="003125A2" w:rsidRDefault="003125A2" w:rsidP="00BD58D7">
      <w:pPr>
        <w:snapToGrid w:val="0"/>
        <w:spacing w:before="0" w:after="0" w:line="240" w:lineRule="auto"/>
        <w:ind w:left="0" w:firstLine="0"/>
        <w:rPr>
          <w:ins w:id="198" w:author="queenie.lai0225@gmail.com" w:date="2023-09-01T09:19:00Z"/>
          <w:rFonts w:ascii="微軟正黑體" w:eastAsia="微軟正黑體" w:hAnsi="微軟正黑體"/>
          <w:sz w:val="20"/>
          <w:szCs w:val="20"/>
        </w:rPr>
      </w:pPr>
    </w:p>
    <w:p w14:paraId="0B8E6E4B" w14:textId="77777777" w:rsidR="003125A2" w:rsidRDefault="003125A2" w:rsidP="00BD58D7">
      <w:pPr>
        <w:snapToGrid w:val="0"/>
        <w:spacing w:before="0" w:after="0" w:line="240" w:lineRule="auto"/>
        <w:ind w:left="0" w:firstLine="0"/>
        <w:rPr>
          <w:ins w:id="199" w:author="queenie.lai0225@gmail.com" w:date="2023-09-01T09:19:00Z"/>
          <w:rFonts w:ascii="微軟正黑體" w:eastAsia="微軟正黑體" w:hAnsi="微軟正黑體"/>
          <w:sz w:val="20"/>
          <w:szCs w:val="20"/>
        </w:rPr>
      </w:pPr>
    </w:p>
    <w:p w14:paraId="24BE4B96" w14:textId="77777777" w:rsidR="003125A2" w:rsidRDefault="003125A2" w:rsidP="00BD58D7">
      <w:pPr>
        <w:snapToGrid w:val="0"/>
        <w:spacing w:before="0" w:after="0" w:line="240" w:lineRule="auto"/>
        <w:ind w:left="0" w:firstLine="0"/>
        <w:rPr>
          <w:ins w:id="200" w:author="queenie.lai0225@gmail.com" w:date="2023-09-01T09:19:00Z"/>
          <w:rFonts w:ascii="微軟正黑體" w:eastAsia="微軟正黑體" w:hAnsi="微軟正黑體"/>
          <w:sz w:val="20"/>
          <w:szCs w:val="20"/>
        </w:rPr>
      </w:pPr>
    </w:p>
    <w:p w14:paraId="3D5C3B76" w14:textId="77777777" w:rsidR="003125A2" w:rsidRDefault="003125A2" w:rsidP="00BD58D7">
      <w:pPr>
        <w:snapToGrid w:val="0"/>
        <w:spacing w:before="0" w:after="0" w:line="240" w:lineRule="auto"/>
        <w:ind w:left="0" w:firstLine="0"/>
        <w:rPr>
          <w:ins w:id="201" w:author="queenie.lai0225@gmail.com" w:date="2023-09-01T09:19:00Z"/>
          <w:rFonts w:ascii="微軟正黑體" w:eastAsia="微軟正黑體" w:hAnsi="微軟正黑體"/>
          <w:sz w:val="20"/>
          <w:szCs w:val="20"/>
        </w:rPr>
      </w:pPr>
    </w:p>
    <w:p w14:paraId="28AC2F01" w14:textId="77777777" w:rsidR="003125A2" w:rsidRDefault="003125A2" w:rsidP="00BD58D7">
      <w:pPr>
        <w:snapToGrid w:val="0"/>
        <w:spacing w:before="0" w:after="0" w:line="240" w:lineRule="auto"/>
        <w:ind w:left="0" w:firstLine="0"/>
        <w:rPr>
          <w:ins w:id="202" w:author="queenie.lai0225@gmail.com" w:date="2023-09-01T09:19:00Z"/>
          <w:rFonts w:ascii="微軟正黑體" w:eastAsia="微軟正黑體" w:hAnsi="微軟正黑體"/>
          <w:sz w:val="20"/>
          <w:szCs w:val="20"/>
        </w:rPr>
      </w:pPr>
    </w:p>
    <w:p w14:paraId="42076F77" w14:textId="77777777" w:rsidR="003125A2" w:rsidRDefault="003125A2" w:rsidP="00BD58D7">
      <w:pPr>
        <w:snapToGrid w:val="0"/>
        <w:spacing w:before="0" w:after="0" w:line="240" w:lineRule="auto"/>
        <w:ind w:left="0" w:firstLine="0"/>
        <w:rPr>
          <w:ins w:id="203" w:author="queenie.lai0225@gmail.com" w:date="2023-09-01T09:19:00Z"/>
          <w:rFonts w:ascii="微軟正黑體" w:eastAsia="微軟正黑體" w:hAnsi="微軟正黑體"/>
          <w:sz w:val="20"/>
          <w:szCs w:val="20"/>
        </w:rPr>
      </w:pPr>
    </w:p>
    <w:p w14:paraId="2E5A9FFA" w14:textId="77777777" w:rsidR="003125A2" w:rsidRDefault="003125A2" w:rsidP="00BD58D7">
      <w:pPr>
        <w:snapToGrid w:val="0"/>
        <w:spacing w:before="0" w:after="0" w:line="240" w:lineRule="auto"/>
        <w:ind w:left="0" w:firstLine="0"/>
        <w:rPr>
          <w:ins w:id="204" w:author="queenie.lai0225@gmail.com" w:date="2023-09-01T09:19:00Z"/>
          <w:rFonts w:ascii="微軟正黑體" w:eastAsia="微軟正黑體" w:hAnsi="微軟正黑體"/>
          <w:sz w:val="20"/>
          <w:szCs w:val="20"/>
        </w:rPr>
      </w:pPr>
    </w:p>
    <w:p w14:paraId="016F298E" w14:textId="77777777" w:rsidR="003125A2" w:rsidRDefault="003125A2" w:rsidP="00BD58D7">
      <w:pPr>
        <w:snapToGrid w:val="0"/>
        <w:spacing w:before="0" w:after="0" w:line="240" w:lineRule="auto"/>
        <w:ind w:left="0" w:firstLine="0"/>
        <w:rPr>
          <w:ins w:id="205" w:author="queenie.lai0225@gmail.com" w:date="2023-09-01T09:19:00Z"/>
          <w:rFonts w:ascii="微軟正黑體" w:eastAsia="微軟正黑體" w:hAnsi="微軟正黑體"/>
          <w:sz w:val="20"/>
          <w:szCs w:val="20"/>
        </w:rPr>
      </w:pPr>
    </w:p>
    <w:p w14:paraId="6AC1E2E5" w14:textId="77777777" w:rsidR="003125A2" w:rsidRDefault="003125A2" w:rsidP="00BD58D7">
      <w:pPr>
        <w:snapToGrid w:val="0"/>
        <w:spacing w:before="0" w:after="0" w:line="240" w:lineRule="auto"/>
        <w:ind w:left="0" w:firstLine="0"/>
        <w:rPr>
          <w:ins w:id="206" w:author="queenie.lai0225@gmail.com" w:date="2023-09-01T09:19:00Z"/>
          <w:rFonts w:ascii="微軟正黑體" w:eastAsia="微軟正黑體" w:hAnsi="微軟正黑體"/>
          <w:sz w:val="20"/>
          <w:szCs w:val="20"/>
        </w:rPr>
      </w:pPr>
    </w:p>
    <w:p w14:paraId="2260664B" w14:textId="77777777" w:rsidR="003125A2" w:rsidRDefault="003125A2" w:rsidP="00BD58D7">
      <w:pPr>
        <w:snapToGrid w:val="0"/>
        <w:spacing w:before="0" w:after="0" w:line="240" w:lineRule="auto"/>
        <w:ind w:left="0" w:firstLine="0"/>
        <w:rPr>
          <w:ins w:id="207" w:author="queenie.lai0225@gmail.com" w:date="2023-09-01T09:19:00Z"/>
          <w:rFonts w:ascii="微軟正黑體" w:eastAsia="微軟正黑體" w:hAnsi="微軟正黑體"/>
          <w:sz w:val="20"/>
          <w:szCs w:val="20"/>
        </w:rPr>
      </w:pPr>
    </w:p>
    <w:p w14:paraId="5C26D9F1" w14:textId="77777777" w:rsidR="003125A2" w:rsidRDefault="003125A2" w:rsidP="00BD58D7">
      <w:pPr>
        <w:snapToGrid w:val="0"/>
        <w:spacing w:before="0" w:after="0" w:line="240" w:lineRule="auto"/>
        <w:ind w:left="0" w:firstLine="0"/>
        <w:rPr>
          <w:ins w:id="208" w:author="queenie.lai0225@gmail.com" w:date="2023-09-01T09:19:00Z"/>
          <w:rFonts w:ascii="微軟正黑體" w:eastAsia="微軟正黑體" w:hAnsi="微軟正黑體"/>
          <w:sz w:val="20"/>
          <w:szCs w:val="20"/>
        </w:rPr>
      </w:pPr>
    </w:p>
    <w:p w14:paraId="7C244868" w14:textId="77777777" w:rsidR="003125A2" w:rsidRDefault="003125A2" w:rsidP="00BD58D7">
      <w:pPr>
        <w:snapToGrid w:val="0"/>
        <w:spacing w:before="0" w:after="0" w:line="240" w:lineRule="auto"/>
        <w:ind w:left="0" w:firstLine="0"/>
        <w:rPr>
          <w:ins w:id="209" w:author="queenie.lai0225@gmail.com" w:date="2023-09-01T09:19:00Z"/>
          <w:rFonts w:ascii="微軟正黑體" w:eastAsia="微軟正黑體" w:hAnsi="微軟正黑體"/>
          <w:sz w:val="20"/>
          <w:szCs w:val="20"/>
        </w:rPr>
      </w:pPr>
    </w:p>
    <w:p w14:paraId="09D03E5D" w14:textId="77777777" w:rsidR="003125A2" w:rsidRDefault="003125A2" w:rsidP="00BD58D7">
      <w:pPr>
        <w:snapToGrid w:val="0"/>
        <w:spacing w:before="0" w:after="0" w:line="240" w:lineRule="auto"/>
        <w:ind w:left="0" w:firstLine="0"/>
        <w:rPr>
          <w:ins w:id="210" w:author="queenie.lai0225@gmail.com" w:date="2023-09-01T09:19:00Z"/>
          <w:rFonts w:ascii="微軟正黑體" w:eastAsia="微軟正黑體" w:hAnsi="微軟正黑體"/>
          <w:sz w:val="20"/>
          <w:szCs w:val="20"/>
        </w:rPr>
      </w:pPr>
    </w:p>
    <w:p w14:paraId="37F467C8" w14:textId="77777777" w:rsidR="003125A2" w:rsidRPr="003125A2" w:rsidRDefault="003125A2" w:rsidP="00BD58D7">
      <w:pPr>
        <w:snapToGrid w:val="0"/>
        <w:spacing w:before="0" w:after="0" w:line="240" w:lineRule="auto"/>
        <w:ind w:left="0" w:firstLine="0"/>
        <w:rPr>
          <w:rFonts w:ascii="微軟正黑體" w:eastAsia="微軟正黑體" w:hAnsi="微軟正黑體" w:hint="eastAsia"/>
          <w:sz w:val="20"/>
          <w:szCs w:val="20"/>
        </w:rPr>
      </w:pPr>
    </w:p>
    <w:p w14:paraId="2F4D8272" w14:textId="77777777" w:rsidR="00433F38" w:rsidRDefault="00433F38" w:rsidP="00BD58D7">
      <w:pPr>
        <w:pBdr>
          <w:top w:val="nil"/>
          <w:left w:val="nil"/>
          <w:bottom w:val="nil"/>
          <w:right w:val="nil"/>
          <w:between w:val="nil"/>
        </w:pBdr>
        <w:snapToGrid w:val="0"/>
        <w:spacing w:before="180" w:after="180" w:line="240" w:lineRule="auto"/>
        <w:ind w:left="0" w:firstLine="0"/>
        <w:rPr>
          <w:ins w:id="211" w:author="queenie.lai0225@gmail.com" w:date="2023-09-01T10:02:00Z"/>
          <w:rFonts w:ascii="微軟正黑體" w:eastAsia="微軟正黑體" w:hAnsi="微軟正黑體"/>
          <w:sz w:val="20"/>
          <w:szCs w:val="20"/>
        </w:rPr>
      </w:pPr>
    </w:p>
    <w:p w14:paraId="5986D0AA" w14:textId="77777777" w:rsidR="00433F38" w:rsidRDefault="00433F38" w:rsidP="00BD58D7">
      <w:pPr>
        <w:pBdr>
          <w:top w:val="nil"/>
          <w:left w:val="nil"/>
          <w:bottom w:val="nil"/>
          <w:right w:val="nil"/>
          <w:between w:val="nil"/>
        </w:pBdr>
        <w:snapToGrid w:val="0"/>
        <w:spacing w:before="180" w:after="180" w:line="240" w:lineRule="auto"/>
        <w:ind w:left="0" w:firstLine="0"/>
        <w:rPr>
          <w:ins w:id="212" w:author="queenie.lai0225@gmail.com" w:date="2023-09-01T10:02:00Z"/>
          <w:rFonts w:ascii="微軟正黑體" w:eastAsia="微軟正黑體" w:hAnsi="微軟正黑體"/>
          <w:sz w:val="20"/>
          <w:szCs w:val="20"/>
        </w:rPr>
      </w:pPr>
    </w:p>
    <w:p w14:paraId="2462FC25" w14:textId="77777777" w:rsidR="00433F38" w:rsidRDefault="00433F38" w:rsidP="00BD58D7">
      <w:pPr>
        <w:pBdr>
          <w:top w:val="nil"/>
          <w:left w:val="nil"/>
          <w:bottom w:val="nil"/>
          <w:right w:val="nil"/>
          <w:between w:val="nil"/>
        </w:pBdr>
        <w:snapToGrid w:val="0"/>
        <w:spacing w:before="180" w:after="180" w:line="240" w:lineRule="auto"/>
        <w:ind w:left="0" w:firstLine="0"/>
        <w:rPr>
          <w:ins w:id="213" w:author="queenie.lai0225@gmail.com" w:date="2023-09-01T10:02:00Z"/>
          <w:rFonts w:ascii="微軟正黑體" w:eastAsia="微軟正黑體" w:hAnsi="微軟正黑體"/>
          <w:sz w:val="20"/>
          <w:szCs w:val="20"/>
        </w:rPr>
      </w:pPr>
    </w:p>
    <w:p w14:paraId="63B7BCA1" w14:textId="77777777" w:rsidR="00433F38" w:rsidRDefault="00433F38" w:rsidP="00BD58D7">
      <w:pPr>
        <w:pBdr>
          <w:top w:val="nil"/>
          <w:left w:val="nil"/>
          <w:bottom w:val="nil"/>
          <w:right w:val="nil"/>
          <w:between w:val="nil"/>
        </w:pBdr>
        <w:snapToGrid w:val="0"/>
        <w:spacing w:before="180" w:after="180" w:line="240" w:lineRule="auto"/>
        <w:ind w:left="0" w:firstLine="0"/>
        <w:rPr>
          <w:ins w:id="214" w:author="queenie.lai0225@gmail.com" w:date="2023-09-01T10:02:00Z"/>
          <w:rFonts w:ascii="微軟正黑體" w:eastAsia="微軟正黑體" w:hAnsi="微軟正黑體"/>
          <w:sz w:val="20"/>
          <w:szCs w:val="20"/>
        </w:rPr>
      </w:pPr>
    </w:p>
    <w:p w14:paraId="7D03ACA1" w14:textId="77777777" w:rsidR="00433F38" w:rsidRDefault="00433F38" w:rsidP="00BD58D7">
      <w:pPr>
        <w:pBdr>
          <w:top w:val="nil"/>
          <w:left w:val="nil"/>
          <w:bottom w:val="nil"/>
          <w:right w:val="nil"/>
          <w:between w:val="nil"/>
        </w:pBdr>
        <w:snapToGrid w:val="0"/>
        <w:spacing w:before="180" w:after="180" w:line="240" w:lineRule="auto"/>
        <w:ind w:left="0" w:firstLine="0"/>
        <w:rPr>
          <w:ins w:id="215" w:author="queenie.lai0225@gmail.com" w:date="2023-09-01T10:02:00Z"/>
          <w:rFonts w:ascii="微軟正黑體" w:eastAsia="微軟正黑體" w:hAnsi="微軟正黑體"/>
          <w:sz w:val="20"/>
          <w:szCs w:val="20"/>
        </w:rPr>
      </w:pPr>
    </w:p>
    <w:p w14:paraId="2A717F15" w14:textId="37FCEC58" w:rsidR="00BD58D7" w:rsidRDefault="003125A2" w:rsidP="00BD58D7">
      <w:pPr>
        <w:pBdr>
          <w:top w:val="nil"/>
          <w:left w:val="nil"/>
          <w:bottom w:val="nil"/>
          <w:right w:val="nil"/>
          <w:between w:val="nil"/>
        </w:pBdr>
        <w:snapToGrid w:val="0"/>
        <w:spacing w:before="180" w:after="180" w:line="240" w:lineRule="auto"/>
        <w:ind w:left="0" w:firstLine="0"/>
        <w:rPr>
          <w:ins w:id="216" w:author="queenie.lai0225@gmail.com" w:date="2023-09-01T10:02:00Z"/>
          <w:rFonts w:ascii="微軟正黑體" w:eastAsia="微軟正黑體" w:hAnsi="微軟正黑體"/>
          <w:sz w:val="20"/>
          <w:szCs w:val="20"/>
        </w:rPr>
      </w:pPr>
      <w:ins w:id="217" w:author="queenie.lai0225@gmail.com" w:date="2023-09-01T09:19:00Z">
        <w:r>
          <w:rPr>
            <w:rFonts w:ascii="微軟正黑體" w:eastAsia="微軟正黑體" w:hAnsi="微軟正黑體"/>
            <w:noProof/>
            <w:sz w:val="20"/>
            <w:szCs w:val="20"/>
          </w:rPr>
          <w:lastRenderedPageBreak/>
          <w:drawing>
            <wp:inline distT="0" distB="0" distL="0" distR="0" wp14:anchorId="048CF36E" wp14:editId="7B0486B2">
              <wp:extent cx="5267325" cy="2962275"/>
              <wp:effectExtent l="0" t="0" r="9525" b="9525"/>
              <wp:docPr id="59006191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ins>
    </w:p>
    <w:p w14:paraId="39726747" w14:textId="7DEB6A80" w:rsidR="00433F38" w:rsidRPr="00433F38" w:rsidRDefault="00433F38" w:rsidP="00BD58D7">
      <w:pPr>
        <w:pBdr>
          <w:top w:val="nil"/>
          <w:left w:val="nil"/>
          <w:bottom w:val="nil"/>
          <w:right w:val="nil"/>
          <w:between w:val="nil"/>
        </w:pBdr>
        <w:snapToGrid w:val="0"/>
        <w:spacing w:before="180" w:after="180" w:line="240" w:lineRule="auto"/>
        <w:ind w:left="0" w:firstLine="0"/>
        <w:rPr>
          <w:ins w:id="218" w:author="queenie.lai0225@gmail.com" w:date="2023-09-01T10:06:00Z"/>
          <w:rFonts w:ascii="微軟正黑體" w:eastAsia="微軟正黑體" w:hAnsi="微軟正黑體"/>
          <w:sz w:val="20"/>
          <w:szCs w:val="20"/>
        </w:rPr>
      </w:pPr>
      <w:ins w:id="219" w:author="queenie.lai0225@gmail.com" w:date="2023-09-01T10:06:00Z">
        <w:r w:rsidRPr="00433F38">
          <w:rPr>
            <w:rFonts w:ascii="微軟正黑體" w:eastAsia="微軟正黑體" w:hAnsi="微軟正黑體" w:hint="eastAsia"/>
            <w:sz w:val="20"/>
            <w:szCs w:val="20"/>
          </w:rPr>
          <w:t>提醒您</w:t>
        </w:r>
      </w:ins>
    </w:p>
    <w:p w14:paraId="21119EA6" w14:textId="4C333F87" w:rsidR="00433F38" w:rsidRPr="00433F38" w:rsidRDefault="00433F38" w:rsidP="00433F38">
      <w:pPr>
        <w:pStyle w:val="af"/>
        <w:numPr>
          <w:ilvl w:val="0"/>
          <w:numId w:val="26"/>
        </w:numPr>
        <w:pBdr>
          <w:top w:val="nil"/>
          <w:left w:val="nil"/>
          <w:bottom w:val="nil"/>
          <w:right w:val="nil"/>
          <w:between w:val="nil"/>
        </w:pBdr>
        <w:snapToGrid w:val="0"/>
        <w:spacing w:before="180" w:after="180" w:line="240" w:lineRule="auto"/>
        <w:ind w:leftChars="0"/>
        <w:rPr>
          <w:ins w:id="220" w:author="queenie.lai0225@gmail.com" w:date="2023-09-01T10:06:00Z"/>
          <w:rFonts w:ascii="微軟正黑體" w:eastAsia="微軟正黑體" w:hAnsi="微軟正黑體"/>
          <w:sz w:val="20"/>
          <w:szCs w:val="20"/>
          <w:rPrChange w:id="221" w:author="queenie.lai0225@gmail.com" w:date="2023-09-01T10:07:00Z">
            <w:rPr>
              <w:ins w:id="222" w:author="queenie.lai0225@gmail.com" w:date="2023-09-01T10:06:00Z"/>
              <w:rFonts w:ascii="新細明體" w:eastAsia="新細明體" w:hAnsi="新細明體"/>
              <w:sz w:val="20"/>
              <w:szCs w:val="20"/>
            </w:rPr>
          </w:rPrChange>
        </w:rPr>
      </w:pPr>
      <w:ins w:id="223" w:author="queenie.lai0225@gmail.com" w:date="2023-09-01T10:06:00Z">
        <w:r w:rsidRPr="00433F38">
          <w:rPr>
            <w:rFonts w:ascii="微軟正黑體" w:eastAsia="微軟正黑體" w:hAnsi="微軟正黑體" w:hint="eastAsia"/>
            <w:sz w:val="20"/>
            <w:szCs w:val="20"/>
          </w:rPr>
          <w:t>會員申請程序約七個工作天</w:t>
        </w:r>
        <w:r w:rsidRPr="00433F38">
          <w:rPr>
            <w:rFonts w:ascii="微軟正黑體" w:eastAsia="微軟正黑體" w:hAnsi="微軟正黑體" w:hint="eastAsia"/>
            <w:sz w:val="20"/>
            <w:szCs w:val="20"/>
            <w:rPrChange w:id="224" w:author="queenie.lai0225@gmail.com" w:date="2023-09-01T10:07:00Z">
              <w:rPr>
                <w:rFonts w:ascii="新細明體" w:eastAsia="新細明體" w:hAnsi="新細明體" w:hint="eastAsia"/>
                <w:sz w:val="20"/>
                <w:szCs w:val="20"/>
              </w:rPr>
            </w:rPrChange>
          </w:rPr>
          <w:t>，我們將會盡速為您處理</w:t>
        </w:r>
      </w:ins>
      <w:ins w:id="225" w:author="queenie.lai0225@gmail.com" w:date="2023-09-01T10:07:00Z">
        <w:r w:rsidRPr="00433F38">
          <w:rPr>
            <w:rFonts w:ascii="微軟正黑體" w:eastAsia="微軟正黑體" w:hAnsi="微軟正黑體" w:hint="eastAsia"/>
            <w:sz w:val="20"/>
            <w:szCs w:val="20"/>
          </w:rPr>
          <w:t>。</w:t>
        </w:r>
      </w:ins>
    </w:p>
    <w:p w14:paraId="47F4AF5D" w14:textId="1688D8E3" w:rsidR="00433F38" w:rsidRDefault="00433F38" w:rsidP="00433F38">
      <w:pPr>
        <w:pStyle w:val="af"/>
        <w:numPr>
          <w:ilvl w:val="0"/>
          <w:numId w:val="26"/>
        </w:numPr>
        <w:pBdr>
          <w:top w:val="nil"/>
          <w:left w:val="nil"/>
          <w:bottom w:val="nil"/>
          <w:right w:val="nil"/>
          <w:between w:val="nil"/>
        </w:pBdr>
        <w:snapToGrid w:val="0"/>
        <w:spacing w:before="180" w:after="180" w:line="240" w:lineRule="auto"/>
        <w:ind w:leftChars="0"/>
        <w:rPr>
          <w:ins w:id="226" w:author="queenie.lai0225@gmail.com" w:date="2023-09-01T10:07:00Z"/>
          <w:rFonts w:ascii="微軟正黑體" w:eastAsia="微軟正黑體" w:hAnsi="微軟正黑體"/>
          <w:sz w:val="20"/>
          <w:szCs w:val="20"/>
        </w:rPr>
      </w:pPr>
      <w:ins w:id="227" w:author="queenie.lai0225@gmail.com" w:date="2023-09-01T10:07:00Z">
        <w:r>
          <w:rPr>
            <w:rFonts w:ascii="微軟正黑體" w:eastAsia="微軟正黑體" w:hAnsi="微軟正黑體" w:hint="eastAsia"/>
            <w:sz w:val="20"/>
            <w:szCs w:val="20"/>
          </w:rPr>
          <w:t>會員申請通過後</w:t>
        </w:r>
        <w:r w:rsidRPr="005873CF">
          <w:rPr>
            <w:rFonts w:ascii="微軟正黑體" w:eastAsia="微軟正黑體" w:hAnsi="微軟正黑體" w:hint="eastAsia"/>
            <w:sz w:val="20"/>
            <w:szCs w:val="20"/>
          </w:rPr>
          <w:t>，</w:t>
        </w:r>
        <w:r>
          <w:rPr>
            <w:rFonts w:ascii="微軟正黑體" w:eastAsia="微軟正黑體" w:hAnsi="微軟正黑體" w:hint="eastAsia"/>
            <w:sz w:val="20"/>
            <w:szCs w:val="20"/>
          </w:rPr>
          <w:t>我們將以e</w:t>
        </w:r>
        <w:r>
          <w:rPr>
            <w:rFonts w:ascii="微軟正黑體" w:eastAsia="微軟正黑體" w:hAnsi="微軟正黑體"/>
            <w:sz w:val="20"/>
            <w:szCs w:val="20"/>
          </w:rPr>
          <w:t>mail</w:t>
        </w:r>
        <w:r>
          <w:rPr>
            <w:rFonts w:ascii="微軟正黑體" w:eastAsia="微軟正黑體" w:hAnsi="微軟正黑體" w:hint="eastAsia"/>
            <w:sz w:val="20"/>
            <w:szCs w:val="20"/>
          </w:rPr>
          <w:t>通知</w:t>
        </w:r>
        <w:r w:rsidRPr="005873CF">
          <w:rPr>
            <w:rFonts w:ascii="微軟正黑體" w:eastAsia="微軟正黑體" w:hAnsi="微軟正黑體" w:hint="eastAsia"/>
            <w:sz w:val="20"/>
            <w:szCs w:val="20"/>
          </w:rPr>
          <w:t>，</w:t>
        </w:r>
        <w:r>
          <w:rPr>
            <w:rFonts w:ascii="微軟正黑體" w:eastAsia="微軟正黑體" w:hAnsi="微軟正黑體" w:hint="eastAsia"/>
            <w:sz w:val="20"/>
            <w:szCs w:val="20"/>
          </w:rPr>
          <w:t>並寄發會員卡至會員登記地址</w:t>
        </w:r>
      </w:ins>
      <w:ins w:id="228" w:author="queenie.lai0225@gmail.com" w:date="2023-09-01T10:08:00Z">
        <w:r w:rsidRPr="00433F38">
          <w:rPr>
            <w:rFonts w:ascii="微軟正黑體" w:eastAsia="微軟正黑體" w:hAnsi="微軟正黑體" w:hint="eastAsia"/>
            <w:sz w:val="20"/>
            <w:szCs w:val="20"/>
          </w:rPr>
          <w:t>。</w:t>
        </w:r>
      </w:ins>
    </w:p>
    <w:p w14:paraId="7DA56242" w14:textId="743BEFDD" w:rsidR="00433F38" w:rsidRDefault="00433F38" w:rsidP="00433F38">
      <w:pPr>
        <w:pStyle w:val="af"/>
        <w:numPr>
          <w:ilvl w:val="0"/>
          <w:numId w:val="26"/>
        </w:numPr>
        <w:pBdr>
          <w:top w:val="nil"/>
          <w:left w:val="nil"/>
          <w:bottom w:val="nil"/>
          <w:right w:val="nil"/>
          <w:between w:val="nil"/>
        </w:pBdr>
        <w:snapToGrid w:val="0"/>
        <w:spacing w:before="180" w:after="180" w:line="240" w:lineRule="auto"/>
        <w:ind w:leftChars="0"/>
        <w:rPr>
          <w:ins w:id="229" w:author="queenie.lai0225@gmail.com" w:date="2023-09-01T10:09:00Z"/>
          <w:rFonts w:ascii="微軟正黑體" w:eastAsia="微軟正黑體" w:hAnsi="微軟正黑體"/>
          <w:sz w:val="20"/>
          <w:szCs w:val="20"/>
        </w:rPr>
      </w:pPr>
      <w:ins w:id="230" w:author="queenie.lai0225@gmail.com" w:date="2023-09-01T10:07:00Z">
        <w:r>
          <w:rPr>
            <w:rFonts w:ascii="微軟正黑體" w:eastAsia="微軟正黑體" w:hAnsi="微軟正黑體" w:hint="eastAsia"/>
            <w:sz w:val="20"/>
            <w:szCs w:val="20"/>
          </w:rPr>
          <w:t>如有任何問題</w:t>
        </w:r>
      </w:ins>
      <w:ins w:id="231" w:author="queenie.lai0225@gmail.com" w:date="2023-09-01T10:08:00Z">
        <w:r w:rsidRPr="005873CF">
          <w:rPr>
            <w:rFonts w:ascii="微軟正黑體" w:eastAsia="微軟正黑體" w:hAnsi="微軟正黑體" w:hint="eastAsia"/>
            <w:sz w:val="20"/>
            <w:szCs w:val="20"/>
          </w:rPr>
          <w:t>，</w:t>
        </w:r>
        <w:r>
          <w:rPr>
            <w:rFonts w:ascii="微軟正黑體" w:eastAsia="微軟正黑體" w:hAnsi="微軟正黑體" w:hint="eastAsia"/>
            <w:sz w:val="20"/>
            <w:szCs w:val="20"/>
          </w:rPr>
          <w:t>歡迎您致電或來信</w:t>
        </w:r>
      </w:ins>
      <w:ins w:id="232" w:author="queenie.lai0225@gmail.com" w:date="2023-09-01T16:32:00Z">
        <w:r w:rsidR="00FE51FC">
          <w:rPr>
            <w:rFonts w:ascii="微軟正黑體" w:eastAsia="微軟正黑體" w:hAnsi="微軟正黑體" w:hint="eastAsia"/>
            <w:sz w:val="20"/>
            <w:szCs w:val="20"/>
          </w:rPr>
          <w:t>客服</w:t>
        </w:r>
      </w:ins>
    </w:p>
    <w:p w14:paraId="510D95AC" w14:textId="4AB0049C" w:rsidR="00433F38" w:rsidRDefault="00433F38" w:rsidP="00433F38">
      <w:pPr>
        <w:pStyle w:val="af"/>
        <w:pBdr>
          <w:top w:val="nil"/>
          <w:left w:val="nil"/>
          <w:bottom w:val="nil"/>
          <w:right w:val="nil"/>
          <w:between w:val="nil"/>
        </w:pBdr>
        <w:snapToGrid w:val="0"/>
        <w:spacing w:before="180" w:after="180" w:line="240" w:lineRule="auto"/>
        <w:ind w:leftChars="0" w:left="360" w:firstLine="0"/>
        <w:rPr>
          <w:ins w:id="233" w:author="queenie.lai0225@gmail.com" w:date="2023-09-01T10:10:00Z"/>
          <w:rFonts w:ascii="微軟正黑體" w:eastAsia="微軟正黑體" w:hAnsi="微軟正黑體"/>
          <w:sz w:val="20"/>
          <w:szCs w:val="20"/>
        </w:rPr>
      </w:pPr>
      <w:ins w:id="234" w:author="queenie.lai0225@gmail.com" w:date="2023-09-01T10:09:00Z">
        <w:r>
          <w:rPr>
            <w:rFonts w:ascii="微軟正黑體" w:eastAsia="微軟正黑體" w:hAnsi="微軟正黑體" w:hint="eastAsia"/>
            <w:sz w:val="20"/>
            <w:szCs w:val="20"/>
          </w:rPr>
          <w:t>客服</w:t>
        </w:r>
      </w:ins>
      <w:ins w:id="235" w:author="queenie.lai0225@gmail.com" w:date="2023-09-01T10:10:00Z">
        <w:r>
          <w:rPr>
            <w:rFonts w:ascii="微軟正黑體" w:eastAsia="微軟正黑體" w:hAnsi="微軟正黑體" w:hint="eastAsia"/>
            <w:sz w:val="20"/>
            <w:szCs w:val="20"/>
          </w:rPr>
          <w:t xml:space="preserve"> : </w:t>
        </w:r>
      </w:ins>
      <w:ins w:id="236" w:author="queenie.lai0225@gmail.com" w:date="2023-09-01T10:09:00Z">
        <w:r>
          <w:rPr>
            <w:rFonts w:ascii="微軟正黑體" w:eastAsia="微軟正黑體" w:hAnsi="微軟正黑體" w:hint="eastAsia"/>
            <w:sz w:val="20"/>
            <w:szCs w:val="20"/>
          </w:rPr>
          <w:t>周一到週五</w:t>
        </w:r>
      </w:ins>
      <w:ins w:id="237" w:author="queenie.lai0225@gmail.com" w:date="2023-09-01T10:10:00Z">
        <w:r>
          <w:rPr>
            <w:rFonts w:ascii="微軟正黑體" w:eastAsia="微軟正黑體" w:hAnsi="微軟正黑體" w:hint="eastAsia"/>
            <w:sz w:val="20"/>
            <w:szCs w:val="20"/>
          </w:rPr>
          <w:t xml:space="preserve">(平日) </w:t>
        </w:r>
      </w:ins>
      <w:ins w:id="238" w:author="queenie.lai0225@gmail.com" w:date="2023-09-01T10:09:00Z">
        <w:r>
          <w:rPr>
            <w:rFonts w:ascii="微軟正黑體" w:eastAsia="微軟正黑體" w:hAnsi="微軟正黑體" w:hint="eastAsia"/>
            <w:sz w:val="20"/>
            <w:szCs w:val="20"/>
          </w:rPr>
          <w:t>9</w:t>
        </w:r>
        <w:r>
          <w:rPr>
            <w:rFonts w:ascii="微軟正黑體" w:eastAsia="微軟正黑體" w:hAnsi="微軟正黑體"/>
            <w:sz w:val="20"/>
            <w:szCs w:val="20"/>
          </w:rPr>
          <w:t>:30~17:30</w:t>
        </w:r>
      </w:ins>
    </w:p>
    <w:p w14:paraId="6417D1BD" w14:textId="44755D88" w:rsidR="00433F38" w:rsidRDefault="00433F38" w:rsidP="00433F38">
      <w:pPr>
        <w:pStyle w:val="af"/>
        <w:pBdr>
          <w:top w:val="nil"/>
          <w:left w:val="nil"/>
          <w:bottom w:val="nil"/>
          <w:right w:val="nil"/>
          <w:between w:val="nil"/>
        </w:pBdr>
        <w:snapToGrid w:val="0"/>
        <w:spacing w:before="180" w:after="180" w:line="240" w:lineRule="auto"/>
        <w:ind w:leftChars="0" w:left="360" w:firstLine="0"/>
        <w:rPr>
          <w:ins w:id="239" w:author="queenie.lai0225@gmail.com" w:date="2023-09-01T10:10:00Z"/>
          <w:rFonts w:ascii="微軟正黑體" w:eastAsia="微軟正黑體" w:hAnsi="微軟正黑體"/>
          <w:sz w:val="20"/>
          <w:szCs w:val="20"/>
        </w:rPr>
      </w:pPr>
      <w:ins w:id="240" w:author="queenie.lai0225@gmail.com" w:date="2023-09-01T10:10:00Z">
        <w:r>
          <w:rPr>
            <w:rFonts w:ascii="微軟正黑體" w:eastAsia="微軟正黑體" w:hAnsi="微軟正黑體" w:hint="eastAsia"/>
            <w:sz w:val="20"/>
            <w:szCs w:val="20"/>
          </w:rPr>
          <w:t xml:space="preserve">電話 : </w:t>
        </w:r>
      </w:ins>
      <w:ins w:id="241" w:author="queenie.lai0225@gmail.com" w:date="2023-09-01T10:11:00Z">
        <w:r>
          <w:rPr>
            <w:rFonts w:ascii="微軟正黑體" w:eastAsia="微軟正黑體" w:hAnsi="微軟正黑體" w:hint="eastAsia"/>
            <w:sz w:val="20"/>
            <w:szCs w:val="20"/>
          </w:rPr>
          <w:t>0</w:t>
        </w:r>
        <w:r>
          <w:rPr>
            <w:rFonts w:ascii="微軟正黑體" w:eastAsia="微軟正黑體" w:hAnsi="微軟正黑體"/>
            <w:sz w:val="20"/>
            <w:szCs w:val="20"/>
          </w:rPr>
          <w:t>2-2221-7000</w:t>
        </w:r>
      </w:ins>
    </w:p>
    <w:p w14:paraId="42D30DA5" w14:textId="676EAB4A" w:rsidR="00433F38" w:rsidRPr="00433F38" w:rsidRDefault="00433F38" w:rsidP="00433F38">
      <w:pPr>
        <w:pStyle w:val="af"/>
        <w:pBdr>
          <w:top w:val="nil"/>
          <w:left w:val="nil"/>
          <w:bottom w:val="nil"/>
          <w:right w:val="nil"/>
          <w:between w:val="nil"/>
        </w:pBdr>
        <w:snapToGrid w:val="0"/>
        <w:spacing w:before="180" w:after="180" w:line="240" w:lineRule="auto"/>
        <w:ind w:leftChars="0" w:left="360" w:firstLine="0"/>
        <w:rPr>
          <w:ins w:id="242" w:author="queenie.lai0225@gmail.com" w:date="2023-09-01T10:02:00Z"/>
          <w:rFonts w:ascii="微軟正黑體" w:eastAsia="微軟正黑體" w:hAnsi="微軟正黑體" w:hint="eastAsia"/>
          <w:sz w:val="20"/>
          <w:szCs w:val="20"/>
          <w:rPrChange w:id="243" w:author="queenie.lai0225@gmail.com" w:date="2023-09-01T10:10:00Z">
            <w:rPr>
              <w:ins w:id="244" w:author="queenie.lai0225@gmail.com" w:date="2023-09-01T10:02:00Z"/>
              <w:rFonts w:hint="eastAsia"/>
            </w:rPr>
          </w:rPrChange>
        </w:rPr>
        <w:pPrChange w:id="245" w:author="queenie.lai0225@gmail.com" w:date="2023-09-01T10:09:00Z">
          <w:pPr>
            <w:pBdr>
              <w:top w:val="nil"/>
              <w:left w:val="nil"/>
              <w:bottom w:val="nil"/>
              <w:right w:val="nil"/>
              <w:between w:val="nil"/>
            </w:pBdr>
            <w:snapToGrid w:val="0"/>
            <w:spacing w:before="180" w:after="180" w:line="240" w:lineRule="auto"/>
            <w:ind w:left="0" w:firstLine="0"/>
          </w:pPr>
        </w:pPrChange>
      </w:pPr>
      <w:ins w:id="246" w:author="queenie.lai0225@gmail.com" w:date="2023-09-01T10:10:00Z">
        <w:r>
          <w:rPr>
            <w:rFonts w:ascii="微軟正黑體" w:eastAsia="微軟正黑體" w:hAnsi="微軟正黑體" w:hint="eastAsia"/>
            <w:sz w:val="20"/>
            <w:szCs w:val="20"/>
          </w:rPr>
          <w:t>信箱：</w:t>
        </w:r>
      </w:ins>
      <w:ins w:id="247" w:author="queenie.lai0225@gmail.com" w:date="2023-09-01T10:11:00Z">
        <w:r>
          <w:rPr>
            <w:rFonts w:ascii="微軟正黑體" w:eastAsia="微軟正黑體" w:hAnsi="微軟正黑體" w:hint="eastAsia"/>
            <w:sz w:val="20"/>
            <w:szCs w:val="20"/>
          </w:rPr>
          <w:t>s</w:t>
        </w:r>
        <w:r>
          <w:rPr>
            <w:rFonts w:ascii="微軟正黑體" w:eastAsia="微軟正黑體" w:hAnsi="微軟正黑體"/>
            <w:sz w:val="20"/>
            <w:szCs w:val="20"/>
          </w:rPr>
          <w:t>ervice@sacurn.com</w:t>
        </w:r>
      </w:ins>
    </w:p>
    <w:p w14:paraId="375F86A8" w14:textId="77777777" w:rsidR="00433F38" w:rsidRDefault="00433F38" w:rsidP="00BD58D7">
      <w:pPr>
        <w:pBdr>
          <w:top w:val="nil"/>
          <w:left w:val="nil"/>
          <w:bottom w:val="nil"/>
          <w:right w:val="nil"/>
          <w:between w:val="nil"/>
        </w:pBdr>
        <w:snapToGrid w:val="0"/>
        <w:spacing w:before="180" w:after="180" w:line="240" w:lineRule="auto"/>
        <w:ind w:left="0" w:firstLine="0"/>
        <w:rPr>
          <w:ins w:id="248" w:author="queenie.lai0225@gmail.com" w:date="2023-09-01T14:42:00Z"/>
          <w:rFonts w:ascii="微軟正黑體" w:eastAsia="微軟正黑體" w:hAnsi="微軟正黑體"/>
          <w:sz w:val="20"/>
          <w:szCs w:val="20"/>
        </w:rPr>
      </w:pPr>
    </w:p>
    <w:p w14:paraId="3A9B322D" w14:textId="77777777" w:rsidR="002D0BF2" w:rsidRDefault="002D0BF2" w:rsidP="00BD58D7">
      <w:pPr>
        <w:pBdr>
          <w:top w:val="nil"/>
          <w:left w:val="nil"/>
          <w:bottom w:val="nil"/>
          <w:right w:val="nil"/>
          <w:between w:val="nil"/>
        </w:pBdr>
        <w:snapToGrid w:val="0"/>
        <w:spacing w:before="180" w:after="180" w:line="240" w:lineRule="auto"/>
        <w:ind w:left="0" w:firstLine="0"/>
        <w:rPr>
          <w:ins w:id="249" w:author="queenie.lai0225@gmail.com" w:date="2023-09-01T16:32:00Z"/>
          <w:rFonts w:ascii="微軟正黑體" w:eastAsia="微軟正黑體" w:hAnsi="微軟正黑體"/>
          <w:sz w:val="20"/>
          <w:szCs w:val="20"/>
        </w:rPr>
      </w:pPr>
    </w:p>
    <w:p w14:paraId="72D15EBD" w14:textId="77777777" w:rsidR="00FE51FC" w:rsidRDefault="00FE51FC" w:rsidP="00BD58D7">
      <w:pPr>
        <w:pBdr>
          <w:top w:val="nil"/>
          <w:left w:val="nil"/>
          <w:bottom w:val="nil"/>
          <w:right w:val="nil"/>
          <w:between w:val="nil"/>
        </w:pBdr>
        <w:snapToGrid w:val="0"/>
        <w:spacing w:before="180" w:after="180" w:line="240" w:lineRule="auto"/>
        <w:ind w:left="0" w:firstLine="0"/>
        <w:rPr>
          <w:ins w:id="250" w:author="queenie.lai0225@gmail.com" w:date="2023-09-01T16:32:00Z"/>
          <w:rFonts w:ascii="微軟正黑體" w:eastAsia="微軟正黑體" w:hAnsi="微軟正黑體"/>
          <w:sz w:val="20"/>
          <w:szCs w:val="20"/>
        </w:rPr>
      </w:pPr>
    </w:p>
    <w:p w14:paraId="63F75613" w14:textId="77777777" w:rsidR="00FE51FC" w:rsidRDefault="00FE51FC" w:rsidP="00BD58D7">
      <w:pPr>
        <w:pBdr>
          <w:top w:val="nil"/>
          <w:left w:val="nil"/>
          <w:bottom w:val="nil"/>
          <w:right w:val="nil"/>
          <w:between w:val="nil"/>
        </w:pBdr>
        <w:snapToGrid w:val="0"/>
        <w:spacing w:before="180" w:after="180" w:line="240" w:lineRule="auto"/>
        <w:ind w:left="0" w:firstLine="0"/>
        <w:rPr>
          <w:ins w:id="251" w:author="queenie.lai0225@gmail.com" w:date="2023-09-01T16:32:00Z"/>
          <w:rFonts w:ascii="微軟正黑體" w:eastAsia="微軟正黑體" w:hAnsi="微軟正黑體"/>
          <w:sz w:val="20"/>
          <w:szCs w:val="20"/>
        </w:rPr>
      </w:pPr>
    </w:p>
    <w:p w14:paraId="2458656B" w14:textId="77777777" w:rsidR="00FE51FC" w:rsidRDefault="00FE51FC" w:rsidP="00BD58D7">
      <w:pPr>
        <w:pBdr>
          <w:top w:val="nil"/>
          <w:left w:val="nil"/>
          <w:bottom w:val="nil"/>
          <w:right w:val="nil"/>
          <w:between w:val="nil"/>
        </w:pBdr>
        <w:snapToGrid w:val="0"/>
        <w:spacing w:before="180" w:after="180" w:line="240" w:lineRule="auto"/>
        <w:ind w:left="0" w:firstLine="0"/>
        <w:rPr>
          <w:ins w:id="252" w:author="queenie.lai0225@gmail.com" w:date="2023-09-01T16:32:00Z"/>
          <w:rFonts w:ascii="微軟正黑體" w:eastAsia="微軟正黑體" w:hAnsi="微軟正黑體"/>
          <w:sz w:val="20"/>
          <w:szCs w:val="20"/>
        </w:rPr>
      </w:pPr>
    </w:p>
    <w:p w14:paraId="40B275F0" w14:textId="77777777" w:rsidR="00FE51FC" w:rsidRDefault="00FE51FC" w:rsidP="00BD58D7">
      <w:pPr>
        <w:pBdr>
          <w:top w:val="nil"/>
          <w:left w:val="nil"/>
          <w:bottom w:val="nil"/>
          <w:right w:val="nil"/>
          <w:between w:val="nil"/>
        </w:pBdr>
        <w:snapToGrid w:val="0"/>
        <w:spacing w:before="180" w:after="180" w:line="240" w:lineRule="auto"/>
        <w:ind w:left="0" w:firstLine="0"/>
        <w:rPr>
          <w:ins w:id="253" w:author="queenie.lai0225@gmail.com" w:date="2023-09-01T16:32:00Z"/>
          <w:rFonts w:ascii="微軟正黑體" w:eastAsia="微軟正黑體" w:hAnsi="微軟正黑體"/>
          <w:sz w:val="20"/>
          <w:szCs w:val="20"/>
        </w:rPr>
      </w:pPr>
    </w:p>
    <w:p w14:paraId="02EEA7E1" w14:textId="77777777" w:rsidR="00FE51FC" w:rsidRDefault="00FE51FC" w:rsidP="00BD58D7">
      <w:pPr>
        <w:pBdr>
          <w:top w:val="nil"/>
          <w:left w:val="nil"/>
          <w:bottom w:val="nil"/>
          <w:right w:val="nil"/>
          <w:between w:val="nil"/>
        </w:pBdr>
        <w:snapToGrid w:val="0"/>
        <w:spacing w:before="180" w:after="180" w:line="240" w:lineRule="auto"/>
        <w:ind w:left="0" w:firstLine="0"/>
        <w:rPr>
          <w:ins w:id="254" w:author="queenie.lai0225@gmail.com" w:date="2023-09-01T16:32:00Z"/>
          <w:rFonts w:ascii="微軟正黑體" w:eastAsia="微軟正黑體" w:hAnsi="微軟正黑體"/>
          <w:sz w:val="20"/>
          <w:szCs w:val="20"/>
        </w:rPr>
      </w:pPr>
    </w:p>
    <w:p w14:paraId="66CED054" w14:textId="77777777" w:rsidR="00FE51FC" w:rsidRDefault="00FE51FC" w:rsidP="00BD58D7">
      <w:pPr>
        <w:pBdr>
          <w:top w:val="nil"/>
          <w:left w:val="nil"/>
          <w:bottom w:val="nil"/>
          <w:right w:val="nil"/>
          <w:between w:val="nil"/>
        </w:pBdr>
        <w:snapToGrid w:val="0"/>
        <w:spacing w:before="180" w:after="180" w:line="240" w:lineRule="auto"/>
        <w:ind w:left="0" w:firstLine="0"/>
        <w:rPr>
          <w:ins w:id="255" w:author="queenie.lai0225@gmail.com" w:date="2023-09-01T16:32:00Z"/>
          <w:rFonts w:ascii="微軟正黑體" w:eastAsia="微軟正黑體" w:hAnsi="微軟正黑體"/>
          <w:sz w:val="20"/>
          <w:szCs w:val="20"/>
        </w:rPr>
      </w:pPr>
    </w:p>
    <w:p w14:paraId="622A2DD8" w14:textId="77777777" w:rsidR="00FE51FC" w:rsidRDefault="00FE51FC" w:rsidP="00BD58D7">
      <w:pPr>
        <w:pBdr>
          <w:top w:val="nil"/>
          <w:left w:val="nil"/>
          <w:bottom w:val="nil"/>
          <w:right w:val="nil"/>
          <w:between w:val="nil"/>
        </w:pBdr>
        <w:snapToGrid w:val="0"/>
        <w:spacing w:before="180" w:after="180" w:line="240" w:lineRule="auto"/>
        <w:ind w:left="0" w:firstLine="0"/>
        <w:rPr>
          <w:ins w:id="256" w:author="queenie.lai0225@gmail.com" w:date="2023-09-01T16:32:00Z"/>
          <w:rFonts w:ascii="微軟正黑體" w:eastAsia="微軟正黑體" w:hAnsi="微軟正黑體"/>
          <w:sz w:val="20"/>
          <w:szCs w:val="20"/>
        </w:rPr>
      </w:pPr>
    </w:p>
    <w:p w14:paraId="123C6020" w14:textId="77777777" w:rsidR="00FE51FC" w:rsidRDefault="00FE51FC" w:rsidP="00BD58D7">
      <w:pPr>
        <w:pBdr>
          <w:top w:val="nil"/>
          <w:left w:val="nil"/>
          <w:bottom w:val="nil"/>
          <w:right w:val="nil"/>
          <w:between w:val="nil"/>
        </w:pBdr>
        <w:snapToGrid w:val="0"/>
        <w:spacing w:before="180" w:after="180" w:line="240" w:lineRule="auto"/>
        <w:ind w:left="0" w:firstLine="0"/>
        <w:rPr>
          <w:ins w:id="257" w:author="queenie.lai0225@gmail.com" w:date="2023-09-01T16:32:00Z"/>
          <w:rFonts w:ascii="微軟正黑體" w:eastAsia="微軟正黑體" w:hAnsi="微軟正黑體"/>
          <w:sz w:val="20"/>
          <w:szCs w:val="20"/>
        </w:rPr>
      </w:pPr>
    </w:p>
    <w:p w14:paraId="32CBED8F" w14:textId="0E3B2667" w:rsidR="00FE51FC" w:rsidRDefault="00FE51FC" w:rsidP="00BD58D7">
      <w:pPr>
        <w:pBdr>
          <w:top w:val="nil"/>
          <w:left w:val="nil"/>
          <w:bottom w:val="nil"/>
          <w:right w:val="nil"/>
          <w:between w:val="nil"/>
        </w:pBdr>
        <w:snapToGrid w:val="0"/>
        <w:spacing w:before="180" w:after="180" w:line="240" w:lineRule="auto"/>
        <w:ind w:left="0" w:firstLine="0"/>
        <w:rPr>
          <w:ins w:id="258" w:author="queenie.lai0225@gmail.com" w:date="2023-09-01T16:32:00Z"/>
          <w:rFonts w:ascii="微軟正黑體" w:eastAsia="微軟正黑體" w:hAnsi="微軟正黑體"/>
          <w:sz w:val="20"/>
          <w:szCs w:val="20"/>
        </w:rPr>
      </w:pPr>
      <w:ins w:id="259" w:author="queenie.lai0225@gmail.com" w:date="2023-09-01T16:32:00Z">
        <w:r>
          <w:rPr>
            <w:rFonts w:ascii="微軟正黑體" w:eastAsia="微軟正黑體" w:hAnsi="微軟正黑體" w:hint="eastAsia"/>
            <w:noProof/>
            <w:sz w:val="20"/>
            <w:szCs w:val="20"/>
          </w:rPr>
          <w:lastRenderedPageBreak/>
          <w:drawing>
            <wp:inline distT="0" distB="0" distL="0" distR="0" wp14:anchorId="2CFEA3EC" wp14:editId="67D26A0B">
              <wp:extent cx="5274310" cy="2951480"/>
              <wp:effectExtent l="0" t="0" r="2540" b="1270"/>
              <wp:docPr id="131770587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ins>
    </w:p>
    <w:p w14:paraId="58D7FE9A" w14:textId="2E1712D5" w:rsidR="004425D7" w:rsidRPr="004425D7" w:rsidRDefault="004425D7" w:rsidP="004425D7">
      <w:pPr>
        <w:pBdr>
          <w:top w:val="nil"/>
          <w:left w:val="nil"/>
          <w:bottom w:val="nil"/>
          <w:right w:val="nil"/>
          <w:between w:val="nil"/>
        </w:pBdr>
        <w:snapToGrid w:val="0"/>
        <w:spacing w:before="180" w:after="180" w:line="240" w:lineRule="auto"/>
        <w:ind w:left="0" w:firstLine="482"/>
        <w:jc w:val="left"/>
        <w:rPr>
          <w:ins w:id="260" w:author="queenie.lai0225@gmail.com" w:date="2023-09-04T10:16:00Z"/>
          <w:rFonts w:ascii="微軟正黑體" w:eastAsia="微軟正黑體" w:hAnsi="微軟正黑體" w:hint="eastAsia"/>
          <w:sz w:val="20"/>
          <w:szCs w:val="20"/>
        </w:rPr>
        <w:pPrChange w:id="261" w:author="queenie.lai0225@gmail.com" w:date="2023-09-04T10:17:00Z">
          <w:pPr>
            <w:pBdr>
              <w:top w:val="nil"/>
              <w:left w:val="nil"/>
              <w:bottom w:val="nil"/>
              <w:right w:val="nil"/>
              <w:between w:val="nil"/>
            </w:pBdr>
            <w:snapToGrid w:val="0"/>
            <w:spacing w:before="180" w:after="180" w:line="240" w:lineRule="auto"/>
            <w:jc w:val="left"/>
          </w:pPr>
        </w:pPrChange>
      </w:pPr>
      <w:ins w:id="262" w:author="queenie.lai0225@gmail.com" w:date="2023-09-04T10:16:00Z">
        <w:r w:rsidRPr="006B12EC">
          <w:rPr>
            <w:rFonts w:ascii="微軟正黑體" w:eastAsia="微軟正黑體" w:hAnsi="微軟正黑體" w:hint="eastAsia"/>
            <w:sz w:val="20"/>
            <w:szCs w:val="20"/>
          </w:rPr>
          <w:t>依</w:t>
        </w:r>
        <w:r w:rsidRPr="006B12EC">
          <w:rPr>
            <w:rFonts w:ascii="微軟正黑體" w:eastAsia="微軟正黑體" w:hAnsi="微軟正黑體"/>
            <w:sz w:val="20"/>
            <w:szCs w:val="20"/>
          </w:rPr>
          <w:t>《土星永續股份有限公司</w:t>
        </w:r>
        <w:r w:rsidRPr="006B12EC">
          <w:rPr>
            <w:rFonts w:ascii="微軟正黑體" w:eastAsia="微軟正黑體" w:hAnsi="微軟正黑體" w:hint="eastAsia"/>
            <w:sz w:val="20"/>
            <w:szCs w:val="20"/>
          </w:rPr>
          <w:t xml:space="preserve"> 會員</w:t>
        </w:r>
        <w:r w:rsidRPr="006B12EC">
          <w:rPr>
            <w:rFonts w:ascii="微軟正黑體" w:eastAsia="微軟正黑體" w:hAnsi="微軟正黑體"/>
            <w:sz w:val="20"/>
            <w:szCs w:val="20"/>
          </w:rPr>
          <w:t>服務條款》</w:t>
        </w:r>
        <w:r>
          <w:rPr>
            <w:rFonts w:ascii="微軟正黑體" w:eastAsia="微軟正黑體" w:hAnsi="微軟正黑體" w:hint="eastAsia"/>
            <w:sz w:val="20"/>
            <w:szCs w:val="20"/>
          </w:rPr>
          <w:t>會員同意遵守本交易條款內容</w:t>
        </w:r>
        <w:r>
          <w:rPr>
            <w:rFonts w:ascii="微軟正黑體" w:eastAsia="微軟正黑體" w:hAnsi="微軟正黑體"/>
            <w:sz w:val="20"/>
            <w:szCs w:val="20"/>
          </w:rPr>
          <w:t>如下：</w:t>
        </w:r>
        <w:r w:rsidRPr="00CF1E9D">
          <w:rPr>
            <w:rFonts w:ascii="微軟正黑體" w:eastAsia="微軟正黑體" w:hAnsi="微軟正黑體" w:hint="eastAsia"/>
            <w:sz w:val="20"/>
            <w:szCs w:val="20"/>
          </w:rPr>
          <w:t>。</w:t>
        </w:r>
      </w:ins>
    </w:p>
    <w:p w14:paraId="714F350E" w14:textId="2F2E0F76" w:rsidR="004425D7" w:rsidRPr="004425D7" w:rsidRDefault="004425D7" w:rsidP="004425D7">
      <w:pPr>
        <w:pStyle w:val="af"/>
        <w:numPr>
          <w:ilvl w:val="0"/>
          <w:numId w:val="28"/>
        </w:numPr>
        <w:pBdr>
          <w:top w:val="nil"/>
          <w:left w:val="nil"/>
          <w:bottom w:val="nil"/>
          <w:right w:val="nil"/>
          <w:between w:val="nil"/>
        </w:pBdr>
        <w:snapToGrid w:val="0"/>
        <w:spacing w:before="180" w:after="180" w:line="240" w:lineRule="auto"/>
        <w:ind w:leftChars="0"/>
        <w:jc w:val="left"/>
        <w:rPr>
          <w:ins w:id="263" w:author="queenie.lai0225@gmail.com" w:date="2023-09-04T10:16:00Z"/>
          <w:rFonts w:ascii="微軟正黑體" w:eastAsia="微軟正黑體" w:hAnsi="微軟正黑體"/>
          <w:b/>
          <w:color w:val="000000"/>
          <w:sz w:val="20"/>
          <w:szCs w:val="20"/>
          <w:rPrChange w:id="264" w:author="queenie.lai0225@gmail.com" w:date="2023-09-04T10:17:00Z">
            <w:rPr>
              <w:ins w:id="265" w:author="queenie.lai0225@gmail.com" w:date="2023-09-04T10:16:00Z"/>
              <w:color w:val="000000"/>
            </w:rPr>
          </w:rPrChange>
        </w:rPr>
        <w:pPrChange w:id="266" w:author="queenie.lai0225@gmail.com" w:date="2023-09-04T10:17:00Z">
          <w:pPr>
            <w:pStyle w:val="af"/>
            <w:numPr>
              <w:numId w:val="25"/>
            </w:numPr>
            <w:pBdr>
              <w:top w:val="nil"/>
              <w:left w:val="nil"/>
              <w:bottom w:val="nil"/>
              <w:right w:val="nil"/>
              <w:between w:val="nil"/>
            </w:pBdr>
            <w:snapToGrid w:val="0"/>
            <w:spacing w:before="180" w:after="180" w:line="240" w:lineRule="auto"/>
            <w:ind w:leftChars="0" w:left="425" w:hanging="425"/>
            <w:jc w:val="left"/>
          </w:pPr>
        </w:pPrChange>
      </w:pPr>
      <w:ins w:id="267" w:author="queenie.lai0225@gmail.com" w:date="2023-09-04T10:16:00Z">
        <w:r w:rsidRPr="004425D7">
          <w:rPr>
            <w:rFonts w:ascii="微軟正黑體" w:eastAsia="微軟正黑體" w:hAnsi="微軟正黑體" w:hint="eastAsia"/>
            <w:b/>
            <w:sz w:val="20"/>
            <w:szCs w:val="20"/>
            <w:rPrChange w:id="268" w:author="queenie.lai0225@gmail.com" w:date="2023-09-04T10:17:00Z">
              <w:rPr>
                <w:rFonts w:hint="eastAsia"/>
              </w:rPr>
            </w:rPrChange>
          </w:rPr>
          <w:t>注意事項</w:t>
        </w:r>
      </w:ins>
    </w:p>
    <w:p w14:paraId="3B685089" w14:textId="77777777" w:rsidR="004425D7" w:rsidRPr="004425D7" w:rsidRDefault="004425D7" w:rsidP="004425D7">
      <w:pPr>
        <w:pStyle w:val="af"/>
        <w:numPr>
          <w:ilvl w:val="1"/>
          <w:numId w:val="28"/>
        </w:numPr>
        <w:pBdr>
          <w:top w:val="nil"/>
          <w:left w:val="nil"/>
          <w:bottom w:val="nil"/>
          <w:right w:val="nil"/>
          <w:between w:val="nil"/>
        </w:pBdr>
        <w:snapToGrid w:val="0"/>
        <w:spacing w:before="180" w:after="180" w:line="240" w:lineRule="atLeast"/>
        <w:ind w:leftChars="0"/>
        <w:jc w:val="left"/>
        <w:rPr>
          <w:ins w:id="269" w:author="queenie.lai0225@gmail.com" w:date="2023-09-04T10:18:00Z"/>
          <w:rFonts w:ascii="微軟正黑體" w:eastAsia="微軟正黑體" w:hAnsi="微軟正黑體"/>
          <w:b/>
          <w:color w:val="000000"/>
          <w:sz w:val="20"/>
          <w:szCs w:val="20"/>
          <w:rPrChange w:id="270" w:author="queenie.lai0225@gmail.com" w:date="2023-09-04T10:18:00Z">
            <w:rPr>
              <w:ins w:id="271" w:author="queenie.lai0225@gmail.com" w:date="2023-09-04T10:18:00Z"/>
              <w:rFonts w:ascii="微軟正黑體" w:eastAsia="微軟正黑體" w:hAnsi="微軟正黑體"/>
              <w:bCs/>
              <w:color w:val="000000"/>
              <w:sz w:val="20"/>
              <w:szCs w:val="20"/>
            </w:rPr>
          </w:rPrChange>
        </w:rPr>
      </w:pPr>
      <w:ins w:id="272" w:author="queenie.lai0225@gmail.com" w:date="2023-09-04T10:16:00Z">
        <w:r w:rsidRPr="004425D7">
          <w:rPr>
            <w:rFonts w:ascii="微軟正黑體" w:eastAsia="微軟正黑體" w:hAnsi="微軟正黑體" w:hint="eastAsia"/>
            <w:bCs/>
            <w:color w:val="000000"/>
            <w:sz w:val="20"/>
            <w:szCs w:val="20"/>
            <w:rPrChange w:id="273" w:author="queenie.lai0225@gmail.com" w:date="2023-09-04T10:17:00Z">
              <w:rPr>
                <w:rFonts w:hint="eastAsia"/>
                <w:bCs/>
              </w:rPr>
            </w:rPrChange>
          </w:rPr>
          <w:t>會員</w:t>
        </w:r>
        <w:r w:rsidRPr="004425D7">
          <w:rPr>
            <w:rFonts w:ascii="微軟正黑體" w:eastAsia="微軟正黑體" w:hAnsi="微軟正黑體"/>
            <w:bCs/>
            <w:color w:val="000000"/>
            <w:sz w:val="20"/>
            <w:szCs w:val="20"/>
            <w:rPrChange w:id="274" w:author="queenie.lai0225@gmail.com" w:date="2023-09-04T10:17:00Z">
              <w:rPr>
                <w:bCs/>
              </w:rPr>
            </w:rPrChange>
          </w:rPr>
          <w:t>確認並同意</w:t>
        </w:r>
        <w:r w:rsidRPr="004425D7">
          <w:rPr>
            <w:rFonts w:ascii="微軟正黑體" w:eastAsia="微軟正黑體" w:hAnsi="微軟正黑體" w:hint="eastAsia"/>
            <w:bCs/>
            <w:color w:val="000000"/>
            <w:sz w:val="20"/>
            <w:szCs w:val="20"/>
            <w:rPrChange w:id="275" w:author="queenie.lai0225@gmail.com" w:date="2023-09-04T10:17:00Z">
              <w:rPr>
                <w:rFonts w:hint="eastAsia"/>
                <w:bCs/>
              </w:rPr>
            </w:rPrChange>
          </w:rPr>
          <w:t>本</w:t>
        </w:r>
        <w:r w:rsidRPr="004425D7">
          <w:rPr>
            <w:rFonts w:ascii="微軟正黑體" w:eastAsia="微軟正黑體" w:hAnsi="微軟正黑體"/>
            <w:bCs/>
            <w:color w:val="000000"/>
            <w:sz w:val="20"/>
            <w:szCs w:val="20"/>
            <w:rPrChange w:id="276" w:author="queenie.lai0225@gmail.com" w:date="2023-09-04T10:17:00Z">
              <w:rPr>
                <w:bCs/>
              </w:rPr>
            </w:rPrChange>
          </w:rPr>
          <w:t>條款構成</w:t>
        </w:r>
        <w:r w:rsidRPr="004425D7">
          <w:rPr>
            <w:rFonts w:ascii="微軟正黑體" w:eastAsia="微軟正黑體" w:hAnsi="微軟正黑體"/>
            <w:sz w:val="20"/>
            <w:szCs w:val="20"/>
            <w:rPrChange w:id="277" w:author="queenie.lai0225@gmail.com" w:date="2023-09-04T10:17:00Z">
              <w:rPr/>
            </w:rPrChange>
          </w:rPr>
          <w:t>《土星永續股份有限公司</w:t>
        </w:r>
        <w:r w:rsidRPr="004425D7">
          <w:rPr>
            <w:rFonts w:ascii="微軟正黑體" w:eastAsia="微軟正黑體" w:hAnsi="微軟正黑體" w:hint="eastAsia"/>
            <w:sz w:val="20"/>
            <w:szCs w:val="20"/>
            <w:rPrChange w:id="278" w:author="queenie.lai0225@gmail.com" w:date="2023-09-04T10:17:00Z">
              <w:rPr>
                <w:rFonts w:hint="eastAsia"/>
              </w:rPr>
            </w:rPrChange>
          </w:rPr>
          <w:t xml:space="preserve"> </w:t>
        </w:r>
        <w:r w:rsidRPr="004425D7">
          <w:rPr>
            <w:rFonts w:ascii="微軟正黑體" w:eastAsia="微軟正黑體" w:hAnsi="微軟正黑體" w:hint="eastAsia"/>
            <w:sz w:val="20"/>
            <w:szCs w:val="20"/>
            <w:rPrChange w:id="279" w:author="queenie.lai0225@gmail.com" w:date="2023-09-04T10:17:00Z">
              <w:rPr>
                <w:rFonts w:hint="eastAsia"/>
              </w:rPr>
            </w:rPrChange>
          </w:rPr>
          <w:t>會員</w:t>
        </w:r>
        <w:r w:rsidRPr="004425D7">
          <w:rPr>
            <w:rFonts w:ascii="微軟正黑體" w:eastAsia="微軟正黑體" w:hAnsi="微軟正黑體"/>
            <w:sz w:val="20"/>
            <w:szCs w:val="20"/>
            <w:rPrChange w:id="280" w:author="queenie.lai0225@gmail.com" w:date="2023-09-04T10:17:00Z">
              <w:rPr/>
            </w:rPrChange>
          </w:rPr>
          <w:t>服務條款》</w:t>
        </w:r>
        <w:r w:rsidRPr="004425D7">
          <w:rPr>
            <w:rFonts w:ascii="微軟正黑體" w:eastAsia="微軟正黑體" w:hAnsi="微軟正黑體"/>
            <w:bCs/>
            <w:color w:val="000000"/>
            <w:sz w:val="20"/>
            <w:szCs w:val="20"/>
            <w:rPrChange w:id="281" w:author="queenie.lai0225@gmail.com" w:date="2023-09-04T10:17:00Z">
              <w:rPr>
                <w:bCs/>
              </w:rPr>
            </w:rPrChange>
          </w:rPr>
          <w:t>之</w:t>
        </w:r>
        <w:r w:rsidRPr="004425D7">
          <w:rPr>
            <w:rFonts w:ascii="微軟正黑體" w:eastAsia="微軟正黑體" w:hAnsi="微軟正黑體" w:hint="eastAsia"/>
            <w:bCs/>
            <w:color w:val="000000"/>
            <w:sz w:val="20"/>
            <w:szCs w:val="20"/>
            <w:rPrChange w:id="282" w:author="queenie.lai0225@gmail.com" w:date="2023-09-04T10:17:00Z">
              <w:rPr>
                <w:rFonts w:hint="eastAsia"/>
                <w:bCs/>
              </w:rPr>
            </w:rPrChange>
          </w:rPr>
          <w:t>附件</w:t>
        </w:r>
        <w:r w:rsidRPr="004425D7">
          <w:rPr>
            <w:rFonts w:ascii="微軟正黑體" w:eastAsia="微軟正黑體" w:hAnsi="微軟正黑體"/>
            <w:bCs/>
            <w:color w:val="000000"/>
            <w:sz w:val="20"/>
            <w:szCs w:val="20"/>
            <w:rPrChange w:id="283" w:author="queenie.lai0225@gmail.com" w:date="2023-09-04T10:17:00Z">
              <w:rPr>
                <w:bCs/>
              </w:rPr>
            </w:rPrChange>
          </w:rPr>
          <w:t>，</w:t>
        </w:r>
        <w:r w:rsidRPr="004425D7">
          <w:rPr>
            <w:rFonts w:ascii="微軟正黑體" w:eastAsia="微軟正黑體" w:hAnsi="微軟正黑體" w:hint="eastAsia"/>
            <w:bCs/>
            <w:color w:val="000000"/>
            <w:sz w:val="20"/>
            <w:szCs w:val="20"/>
            <w:rPrChange w:id="284" w:author="queenie.lai0225@gmail.com" w:date="2023-09-04T10:17:00Z">
              <w:rPr>
                <w:rFonts w:hint="eastAsia"/>
                <w:bCs/>
              </w:rPr>
            </w:rPrChange>
          </w:rPr>
          <w:t>效力及於該會員服務條款，若有未盡事宜，請會員參考</w:t>
        </w:r>
        <w:r w:rsidRPr="004425D7">
          <w:rPr>
            <w:rFonts w:ascii="微軟正黑體" w:eastAsia="微軟正黑體" w:hAnsi="微軟正黑體"/>
            <w:sz w:val="20"/>
            <w:szCs w:val="20"/>
            <w:rPrChange w:id="285" w:author="queenie.lai0225@gmail.com" w:date="2023-09-04T10:17:00Z">
              <w:rPr/>
            </w:rPrChange>
          </w:rPr>
          <w:t>《土星永續股份有限公司</w:t>
        </w:r>
        <w:r w:rsidRPr="004425D7">
          <w:rPr>
            <w:rFonts w:ascii="微軟正黑體" w:eastAsia="微軟正黑體" w:hAnsi="微軟正黑體" w:hint="eastAsia"/>
            <w:sz w:val="20"/>
            <w:szCs w:val="20"/>
            <w:rPrChange w:id="286" w:author="queenie.lai0225@gmail.com" w:date="2023-09-04T10:17:00Z">
              <w:rPr>
                <w:rFonts w:hint="eastAsia"/>
              </w:rPr>
            </w:rPrChange>
          </w:rPr>
          <w:t xml:space="preserve"> </w:t>
        </w:r>
        <w:r w:rsidRPr="004425D7">
          <w:rPr>
            <w:rFonts w:ascii="微軟正黑體" w:eastAsia="微軟正黑體" w:hAnsi="微軟正黑體" w:hint="eastAsia"/>
            <w:sz w:val="20"/>
            <w:szCs w:val="20"/>
            <w:rPrChange w:id="287" w:author="queenie.lai0225@gmail.com" w:date="2023-09-04T10:17:00Z">
              <w:rPr>
                <w:rFonts w:hint="eastAsia"/>
              </w:rPr>
            </w:rPrChange>
          </w:rPr>
          <w:t>會員</w:t>
        </w:r>
        <w:r w:rsidRPr="004425D7">
          <w:rPr>
            <w:rFonts w:ascii="微軟正黑體" w:eastAsia="微軟正黑體" w:hAnsi="微軟正黑體"/>
            <w:sz w:val="20"/>
            <w:szCs w:val="20"/>
            <w:rPrChange w:id="288" w:author="queenie.lai0225@gmail.com" w:date="2023-09-04T10:17:00Z">
              <w:rPr/>
            </w:rPrChange>
          </w:rPr>
          <w:t>服務條款》之內容</w:t>
        </w:r>
        <w:r w:rsidRPr="004425D7">
          <w:rPr>
            <w:rFonts w:ascii="微軟正黑體" w:eastAsia="微軟正黑體" w:hAnsi="微軟正黑體" w:hint="eastAsia"/>
            <w:bCs/>
            <w:color w:val="000000"/>
            <w:sz w:val="20"/>
            <w:szCs w:val="20"/>
            <w:rPrChange w:id="289" w:author="queenie.lai0225@gmail.com" w:date="2023-09-04T10:17:00Z">
              <w:rPr>
                <w:rFonts w:hint="eastAsia"/>
                <w:bCs/>
              </w:rPr>
            </w:rPrChange>
          </w:rPr>
          <w:t>。</w:t>
        </w:r>
      </w:ins>
    </w:p>
    <w:p w14:paraId="28E3A2E8" w14:textId="554461C9" w:rsidR="004425D7" w:rsidRPr="004425D7" w:rsidRDefault="004425D7" w:rsidP="004425D7">
      <w:pPr>
        <w:pStyle w:val="af"/>
        <w:numPr>
          <w:ilvl w:val="1"/>
          <w:numId w:val="28"/>
        </w:numPr>
        <w:pBdr>
          <w:top w:val="nil"/>
          <w:left w:val="nil"/>
          <w:bottom w:val="nil"/>
          <w:right w:val="nil"/>
          <w:between w:val="nil"/>
        </w:pBdr>
        <w:snapToGrid w:val="0"/>
        <w:spacing w:before="180" w:after="180" w:line="240" w:lineRule="atLeast"/>
        <w:ind w:leftChars="0"/>
        <w:jc w:val="left"/>
        <w:rPr>
          <w:ins w:id="290" w:author="queenie.lai0225@gmail.com" w:date="2023-09-04T10:16:00Z"/>
          <w:rFonts w:ascii="微軟正黑體" w:eastAsia="微軟正黑體" w:hAnsi="微軟正黑體"/>
          <w:b/>
          <w:color w:val="000000"/>
          <w:sz w:val="20"/>
          <w:szCs w:val="20"/>
          <w:rPrChange w:id="291" w:author="queenie.lai0225@gmail.com" w:date="2023-09-04T10:18:00Z">
            <w:rPr>
              <w:ins w:id="292" w:author="queenie.lai0225@gmail.com" w:date="2023-09-04T10:16:00Z"/>
            </w:rPr>
          </w:rPrChange>
        </w:rPr>
        <w:pPrChange w:id="293" w:author="queenie.lai0225@gmail.com" w:date="2023-09-04T10:18:00Z">
          <w:pPr>
            <w:pStyle w:val="af"/>
            <w:numPr>
              <w:ilvl w:val="1"/>
              <w:numId w:val="25"/>
            </w:numPr>
            <w:pBdr>
              <w:top w:val="nil"/>
              <w:left w:val="nil"/>
              <w:bottom w:val="nil"/>
              <w:right w:val="nil"/>
              <w:between w:val="nil"/>
            </w:pBdr>
            <w:snapToGrid w:val="0"/>
            <w:spacing w:before="180" w:after="180" w:line="240" w:lineRule="atLeast"/>
            <w:ind w:leftChars="0" w:left="1134" w:hanging="567"/>
            <w:jc w:val="left"/>
          </w:pPr>
        </w:pPrChange>
      </w:pPr>
      <w:ins w:id="294" w:author="queenie.lai0225@gmail.com" w:date="2023-09-04T10:16:00Z">
        <w:r w:rsidRPr="004425D7">
          <w:rPr>
            <w:rFonts w:ascii="微軟正黑體" w:eastAsia="微軟正黑體" w:hAnsi="微軟正黑體" w:hint="eastAsia"/>
            <w:sz w:val="20"/>
            <w:szCs w:val="20"/>
            <w:rPrChange w:id="295" w:author="queenie.lai0225@gmail.com" w:date="2023-09-04T10:18:00Z">
              <w:rPr>
                <w:rFonts w:hint="eastAsia"/>
              </w:rPr>
            </w:rPrChange>
          </w:rPr>
          <w:t>名詞定義</w:t>
        </w:r>
        <w:r w:rsidRPr="004425D7">
          <w:rPr>
            <w:rFonts w:ascii="微軟正黑體" w:eastAsia="微軟正黑體" w:hAnsi="微軟正黑體" w:hint="eastAsia"/>
            <w:sz w:val="20"/>
            <w:szCs w:val="20"/>
            <w:rPrChange w:id="296" w:author="queenie.lai0225@gmail.com" w:date="2023-09-04T10:18:00Z">
              <w:rPr>
                <w:rFonts w:hint="eastAsia"/>
              </w:rPr>
            </w:rPrChange>
          </w:rPr>
          <w:t>:</w:t>
        </w:r>
      </w:ins>
    </w:p>
    <w:p w14:paraId="0F919634" w14:textId="77777777" w:rsidR="004425D7" w:rsidRDefault="004425D7" w:rsidP="004425D7">
      <w:pPr>
        <w:pBdr>
          <w:top w:val="nil"/>
          <w:left w:val="nil"/>
          <w:bottom w:val="nil"/>
          <w:right w:val="nil"/>
          <w:between w:val="nil"/>
        </w:pBdr>
        <w:snapToGrid w:val="0"/>
        <w:spacing w:before="180" w:after="180" w:line="240" w:lineRule="atLeast"/>
        <w:ind w:left="1276" w:firstLine="0"/>
        <w:jc w:val="left"/>
        <w:rPr>
          <w:ins w:id="297" w:author="queenie.lai0225@gmail.com" w:date="2023-09-04T10:18:00Z"/>
          <w:rFonts w:ascii="微軟正黑體" w:eastAsia="微軟正黑體" w:hAnsi="微軟正黑體"/>
          <w:sz w:val="20"/>
          <w:szCs w:val="20"/>
        </w:rPr>
      </w:pPr>
      <w:ins w:id="298" w:author="queenie.lai0225@gmail.com" w:date="2023-09-04T10:18:00Z">
        <w:r>
          <w:rPr>
            <w:rFonts w:ascii="微軟正黑體" w:eastAsia="微軟正黑體" w:hAnsi="微軟正黑體" w:hint="eastAsia"/>
            <w:sz w:val="20"/>
            <w:szCs w:val="20"/>
          </w:rPr>
          <w:t>1</w:t>
        </w:r>
        <w:r>
          <w:rPr>
            <w:rFonts w:ascii="微軟正黑體" w:eastAsia="微軟正黑體" w:hAnsi="微軟正黑體"/>
            <w:sz w:val="20"/>
            <w:szCs w:val="20"/>
          </w:rPr>
          <w:t>.2.1</w:t>
        </w:r>
      </w:ins>
      <w:ins w:id="299" w:author="queenie.lai0225@gmail.com" w:date="2023-09-04T10:16:00Z">
        <w:r w:rsidRPr="004425D7">
          <w:rPr>
            <w:rFonts w:ascii="微軟正黑體" w:eastAsia="微軟正黑體" w:hAnsi="微軟正黑體" w:hint="eastAsia"/>
            <w:sz w:val="20"/>
            <w:szCs w:val="20"/>
            <w:rPrChange w:id="300" w:author="queenie.lai0225@gmail.com" w:date="2023-09-04T10:18:00Z">
              <w:rPr>
                <w:rFonts w:hint="eastAsia"/>
              </w:rPr>
            </w:rPrChange>
          </w:rPr>
          <w:t>買方</w:t>
        </w:r>
        <w:r w:rsidRPr="004425D7">
          <w:rPr>
            <w:rFonts w:ascii="微軟正黑體" w:eastAsia="微軟正黑體" w:hAnsi="微軟正黑體" w:hint="eastAsia"/>
            <w:bCs/>
            <w:color w:val="000000"/>
            <w:sz w:val="20"/>
            <w:szCs w:val="20"/>
            <w:rPrChange w:id="301" w:author="queenie.lai0225@gmail.com" w:date="2023-09-04T10:18:00Z">
              <w:rPr>
                <w:rFonts w:hint="eastAsia"/>
                <w:bCs/>
                <w:color w:val="000000"/>
              </w:rPr>
            </w:rPrChange>
          </w:rPr>
          <w:t>：於本平台</w:t>
        </w:r>
        <w:r w:rsidRPr="004425D7">
          <w:rPr>
            <w:rFonts w:ascii="微軟正黑體" w:eastAsia="微軟正黑體" w:hAnsi="微軟正黑體" w:hint="eastAsia"/>
            <w:sz w:val="20"/>
            <w:szCs w:val="20"/>
            <w:rPrChange w:id="302" w:author="queenie.lai0225@gmail.com" w:date="2023-09-04T10:18:00Z">
              <w:rPr>
                <w:rFonts w:hint="eastAsia"/>
              </w:rPr>
            </w:rPrChange>
          </w:rPr>
          <w:t>購買</w:t>
        </w:r>
        <w:proofErr w:type="gramStart"/>
        <w:r w:rsidRPr="004425D7">
          <w:rPr>
            <w:rFonts w:ascii="微軟正黑體" w:eastAsia="微軟正黑體" w:hAnsi="微軟正黑體" w:hint="eastAsia"/>
            <w:sz w:val="20"/>
            <w:szCs w:val="20"/>
            <w:rPrChange w:id="303" w:author="queenie.lai0225@gmail.com" w:date="2023-09-04T10:18:00Z">
              <w:rPr>
                <w:rFonts w:hint="eastAsia"/>
              </w:rPr>
            </w:rPrChange>
          </w:rPr>
          <w:t>土星碳權憑證</w:t>
        </w:r>
        <w:proofErr w:type="gramEnd"/>
        <w:r w:rsidRPr="004425D7">
          <w:rPr>
            <w:rFonts w:ascii="微軟正黑體" w:eastAsia="微軟正黑體" w:hAnsi="微軟正黑體" w:hint="eastAsia"/>
            <w:sz w:val="20"/>
            <w:szCs w:val="20"/>
            <w:rPrChange w:id="304" w:author="queenie.lai0225@gmail.com" w:date="2023-09-04T10:18:00Z">
              <w:rPr>
                <w:rFonts w:hint="eastAsia"/>
              </w:rPr>
            </w:rPrChange>
          </w:rPr>
          <w:t>之會員。</w:t>
        </w:r>
      </w:ins>
    </w:p>
    <w:p w14:paraId="09DF7CE6" w14:textId="77777777" w:rsidR="004425D7" w:rsidRDefault="004425D7" w:rsidP="004425D7">
      <w:pPr>
        <w:pBdr>
          <w:top w:val="nil"/>
          <w:left w:val="nil"/>
          <w:bottom w:val="nil"/>
          <w:right w:val="nil"/>
          <w:between w:val="nil"/>
        </w:pBdr>
        <w:snapToGrid w:val="0"/>
        <w:spacing w:before="180" w:after="180" w:line="240" w:lineRule="atLeast"/>
        <w:ind w:left="1276" w:firstLine="0"/>
        <w:jc w:val="left"/>
        <w:rPr>
          <w:ins w:id="305" w:author="queenie.lai0225@gmail.com" w:date="2023-09-04T10:18:00Z"/>
          <w:rFonts w:ascii="微軟正黑體" w:eastAsia="微軟正黑體" w:hAnsi="微軟正黑體"/>
          <w:sz w:val="20"/>
          <w:szCs w:val="20"/>
        </w:rPr>
      </w:pPr>
      <w:ins w:id="306" w:author="queenie.lai0225@gmail.com" w:date="2023-09-04T10:18:00Z">
        <w:r>
          <w:rPr>
            <w:rFonts w:ascii="微軟正黑體" w:eastAsia="微軟正黑體" w:hAnsi="微軟正黑體" w:hint="eastAsia"/>
            <w:sz w:val="20"/>
            <w:szCs w:val="20"/>
          </w:rPr>
          <w:t>1</w:t>
        </w:r>
        <w:r>
          <w:rPr>
            <w:rFonts w:ascii="微軟正黑體" w:eastAsia="微軟正黑體" w:hAnsi="微軟正黑體"/>
            <w:sz w:val="20"/>
            <w:szCs w:val="20"/>
          </w:rPr>
          <w:t>.2.2</w:t>
        </w:r>
      </w:ins>
      <w:ins w:id="307" w:author="queenie.lai0225@gmail.com" w:date="2023-09-04T10:16:00Z">
        <w:r w:rsidRPr="004425D7">
          <w:rPr>
            <w:rFonts w:ascii="微軟正黑體" w:eastAsia="微軟正黑體" w:hAnsi="微軟正黑體" w:hint="eastAsia"/>
            <w:sz w:val="20"/>
            <w:szCs w:val="20"/>
            <w:rPrChange w:id="308" w:author="queenie.lai0225@gmail.com" w:date="2023-09-04T10:18:00Z">
              <w:rPr>
                <w:rFonts w:hint="eastAsia"/>
              </w:rPr>
            </w:rPrChange>
          </w:rPr>
          <w:t>賣方</w:t>
        </w:r>
        <w:r w:rsidRPr="004425D7">
          <w:rPr>
            <w:rFonts w:ascii="微軟正黑體" w:eastAsia="微軟正黑體" w:hAnsi="微軟正黑體" w:hint="eastAsia"/>
            <w:bCs/>
            <w:color w:val="000000"/>
            <w:sz w:val="20"/>
            <w:szCs w:val="20"/>
            <w:rPrChange w:id="309" w:author="queenie.lai0225@gmail.com" w:date="2023-09-04T10:18:00Z">
              <w:rPr>
                <w:rFonts w:hint="eastAsia"/>
                <w:bCs/>
                <w:color w:val="000000"/>
              </w:rPr>
            </w:rPrChange>
          </w:rPr>
          <w:t>：於本平台</w:t>
        </w:r>
        <w:r w:rsidRPr="004425D7">
          <w:rPr>
            <w:rFonts w:ascii="微軟正黑體" w:eastAsia="微軟正黑體" w:hAnsi="微軟正黑體" w:hint="eastAsia"/>
            <w:sz w:val="20"/>
            <w:szCs w:val="20"/>
            <w:rPrChange w:id="310" w:author="queenie.lai0225@gmail.com" w:date="2023-09-04T10:18:00Z">
              <w:rPr>
                <w:rFonts w:hint="eastAsia"/>
              </w:rPr>
            </w:rPrChange>
          </w:rPr>
          <w:t>銷售</w:t>
        </w:r>
        <w:proofErr w:type="gramStart"/>
        <w:r w:rsidRPr="004425D7">
          <w:rPr>
            <w:rFonts w:ascii="微軟正黑體" w:eastAsia="微軟正黑體" w:hAnsi="微軟正黑體" w:hint="eastAsia"/>
            <w:sz w:val="20"/>
            <w:szCs w:val="20"/>
            <w:rPrChange w:id="311" w:author="queenie.lai0225@gmail.com" w:date="2023-09-04T10:18:00Z">
              <w:rPr>
                <w:rFonts w:hint="eastAsia"/>
              </w:rPr>
            </w:rPrChange>
          </w:rPr>
          <w:t>土星碳權憑證</w:t>
        </w:r>
        <w:proofErr w:type="gramEnd"/>
        <w:r w:rsidRPr="004425D7">
          <w:rPr>
            <w:rFonts w:ascii="微軟正黑體" w:eastAsia="微軟正黑體" w:hAnsi="微軟正黑體" w:hint="eastAsia"/>
            <w:sz w:val="20"/>
            <w:szCs w:val="20"/>
            <w:rPrChange w:id="312" w:author="queenie.lai0225@gmail.com" w:date="2023-09-04T10:18:00Z">
              <w:rPr>
                <w:rFonts w:hint="eastAsia"/>
              </w:rPr>
            </w:rPrChange>
          </w:rPr>
          <w:t>之會員。</w:t>
        </w:r>
      </w:ins>
    </w:p>
    <w:p w14:paraId="7B6B43B2" w14:textId="10493E8D" w:rsidR="004425D7" w:rsidRPr="004425D7" w:rsidRDefault="004425D7" w:rsidP="004425D7">
      <w:pPr>
        <w:pBdr>
          <w:top w:val="nil"/>
          <w:left w:val="nil"/>
          <w:bottom w:val="nil"/>
          <w:right w:val="nil"/>
          <w:between w:val="nil"/>
        </w:pBdr>
        <w:snapToGrid w:val="0"/>
        <w:spacing w:before="180" w:after="180" w:line="240" w:lineRule="atLeast"/>
        <w:ind w:left="1276" w:firstLine="0"/>
        <w:jc w:val="left"/>
        <w:rPr>
          <w:ins w:id="313" w:author="queenie.lai0225@gmail.com" w:date="2023-09-04T10:16:00Z"/>
          <w:rFonts w:ascii="微軟正黑體" w:eastAsia="微軟正黑體" w:hAnsi="微軟正黑體"/>
          <w:sz w:val="20"/>
          <w:szCs w:val="20"/>
          <w:rPrChange w:id="314" w:author="queenie.lai0225@gmail.com" w:date="2023-09-04T10:18:00Z">
            <w:rPr>
              <w:ins w:id="315" w:author="queenie.lai0225@gmail.com" w:date="2023-09-04T10:16:00Z"/>
            </w:rPr>
          </w:rPrChange>
        </w:rPr>
        <w:pPrChange w:id="316" w:author="queenie.lai0225@gmail.com" w:date="2023-09-04T10:18:00Z">
          <w:pPr>
            <w:pStyle w:val="af"/>
            <w:numPr>
              <w:ilvl w:val="3"/>
              <w:numId w:val="25"/>
            </w:numPr>
            <w:pBdr>
              <w:top w:val="nil"/>
              <w:left w:val="nil"/>
              <w:bottom w:val="nil"/>
              <w:right w:val="nil"/>
              <w:between w:val="nil"/>
            </w:pBdr>
            <w:snapToGrid w:val="0"/>
            <w:spacing w:before="180" w:after="180" w:line="240" w:lineRule="atLeast"/>
            <w:ind w:leftChars="0" w:left="1984" w:hanging="708"/>
            <w:jc w:val="left"/>
          </w:pPr>
        </w:pPrChange>
      </w:pPr>
      <w:ins w:id="317" w:author="queenie.lai0225@gmail.com" w:date="2023-09-04T10:18:00Z">
        <w:r>
          <w:rPr>
            <w:rFonts w:ascii="微軟正黑體" w:eastAsia="微軟正黑體" w:hAnsi="微軟正黑體"/>
            <w:sz w:val="20"/>
            <w:szCs w:val="20"/>
          </w:rPr>
          <w:t>1.2.3</w:t>
        </w:r>
      </w:ins>
      <w:proofErr w:type="gramStart"/>
      <w:ins w:id="318" w:author="queenie.lai0225@gmail.com" w:date="2023-09-04T10:16:00Z">
        <w:r w:rsidRPr="004425D7">
          <w:rPr>
            <w:rFonts w:ascii="微軟正黑體" w:eastAsia="微軟正黑體" w:hAnsi="微軟正黑體"/>
            <w:sz w:val="20"/>
            <w:szCs w:val="20"/>
            <w:rPrChange w:id="319" w:author="queenie.lai0225@gmail.com" w:date="2023-09-04T10:18:00Z">
              <w:rPr/>
            </w:rPrChange>
          </w:rPr>
          <w:t>土星碳權憑證</w:t>
        </w:r>
        <w:proofErr w:type="gramEnd"/>
        <w:r w:rsidRPr="004425D7">
          <w:rPr>
            <w:rFonts w:ascii="微軟正黑體" w:eastAsia="微軟正黑體" w:hAnsi="微軟正黑體"/>
            <w:sz w:val="20"/>
            <w:szCs w:val="20"/>
            <w:rPrChange w:id="320" w:author="queenie.lai0225@gmail.com" w:date="2023-09-04T10:18:00Z">
              <w:rPr/>
            </w:rPrChange>
          </w:rPr>
          <w:t>銷售契約：係指買方與本公司間或賣方與</w:t>
        </w:r>
        <w:proofErr w:type="gramStart"/>
        <w:r w:rsidRPr="004425D7">
          <w:rPr>
            <w:rFonts w:ascii="微軟正黑體" w:eastAsia="微軟正黑體" w:hAnsi="微軟正黑體"/>
            <w:sz w:val="20"/>
            <w:szCs w:val="20"/>
            <w:rPrChange w:id="321" w:author="queenie.lai0225@gmail.com" w:date="2023-09-04T10:18:00Z">
              <w:rPr/>
            </w:rPrChange>
          </w:rPr>
          <w:t>本公司間因購買</w:t>
        </w:r>
        <w:proofErr w:type="gramEnd"/>
        <w:r w:rsidRPr="004425D7">
          <w:rPr>
            <w:rFonts w:ascii="微軟正黑體" w:eastAsia="微軟正黑體" w:hAnsi="微軟正黑體"/>
            <w:sz w:val="20"/>
            <w:szCs w:val="20"/>
            <w:rPrChange w:id="322" w:author="queenie.lai0225@gmail.com" w:date="2023-09-04T10:18:00Z">
              <w:rPr/>
            </w:rPrChange>
          </w:rPr>
          <w:t>或銷售</w:t>
        </w:r>
        <w:proofErr w:type="gramStart"/>
        <w:r w:rsidRPr="004425D7">
          <w:rPr>
            <w:rFonts w:ascii="微軟正黑體" w:eastAsia="微軟正黑體" w:hAnsi="微軟正黑體"/>
            <w:sz w:val="20"/>
            <w:szCs w:val="20"/>
            <w:rPrChange w:id="323" w:author="queenie.lai0225@gmail.com" w:date="2023-09-04T10:18:00Z">
              <w:rPr/>
            </w:rPrChange>
          </w:rPr>
          <w:t>土星碳權憑證</w:t>
        </w:r>
        <w:proofErr w:type="gramEnd"/>
        <w:r w:rsidRPr="004425D7">
          <w:rPr>
            <w:rFonts w:ascii="微軟正黑體" w:eastAsia="微軟正黑體" w:hAnsi="微軟正黑體"/>
            <w:sz w:val="20"/>
            <w:szCs w:val="20"/>
            <w:rPrChange w:id="324" w:author="queenie.lai0225@gmail.com" w:date="2023-09-04T10:18:00Z">
              <w:rPr/>
            </w:rPrChange>
          </w:rPr>
          <w:t>所成立之契約，以下稱「</w:t>
        </w:r>
        <w:proofErr w:type="gramStart"/>
        <w:r w:rsidRPr="004425D7">
          <w:rPr>
            <w:rFonts w:ascii="微軟正黑體" w:eastAsia="微軟正黑體" w:hAnsi="微軟正黑體"/>
            <w:sz w:val="20"/>
            <w:szCs w:val="20"/>
            <w:rPrChange w:id="325" w:author="queenie.lai0225@gmail.com" w:date="2023-09-04T10:18:00Z">
              <w:rPr/>
            </w:rPrChange>
          </w:rPr>
          <w:t>土星碳權憑證</w:t>
        </w:r>
        <w:proofErr w:type="gramEnd"/>
        <w:r w:rsidRPr="004425D7">
          <w:rPr>
            <w:rFonts w:ascii="微軟正黑體" w:eastAsia="微軟正黑體" w:hAnsi="微軟正黑體"/>
            <w:sz w:val="20"/>
            <w:szCs w:val="20"/>
            <w:rPrChange w:id="326" w:author="queenie.lai0225@gmail.com" w:date="2023-09-04T10:18:00Z">
              <w:rPr/>
            </w:rPrChange>
          </w:rPr>
          <w:t>銷售契約」或「契約」。</w:t>
        </w:r>
        <w:r w:rsidRPr="004425D7">
          <w:rPr>
            <w:rFonts w:ascii="微軟正黑體" w:eastAsia="微軟正黑體" w:hAnsi="微軟正黑體" w:hint="eastAsia"/>
            <w:bCs/>
            <w:color w:val="000000"/>
            <w:sz w:val="20"/>
            <w:szCs w:val="20"/>
            <w:rPrChange w:id="327" w:author="queenie.lai0225@gmail.com" w:date="2023-09-04T10:18:00Z">
              <w:rPr>
                <w:rFonts w:hint="eastAsia"/>
                <w:bCs/>
                <w:color w:val="000000"/>
              </w:rPr>
            </w:rPrChange>
          </w:rPr>
          <w:t>契約成立：當買方或本公司提出申購申請，而本平台顯示「待交付狀態」時，</w:t>
        </w:r>
        <w:r w:rsidRPr="004425D7">
          <w:rPr>
            <w:rFonts w:ascii="微軟正黑體" w:eastAsia="微軟正黑體" w:hAnsi="微軟正黑體"/>
            <w:bCs/>
            <w:color w:val="000000"/>
            <w:sz w:val="20"/>
            <w:szCs w:val="20"/>
            <w:rPrChange w:id="328" w:author="queenie.lai0225@gmail.com" w:date="2023-09-04T10:18:00Z">
              <w:rPr>
                <w:bCs/>
                <w:color w:val="000000"/>
              </w:rPr>
            </w:rPrChange>
          </w:rPr>
          <w:t>即成立買方與本公司間，或賣方與本公司間之</w:t>
        </w:r>
        <w:proofErr w:type="gramStart"/>
        <w:r w:rsidRPr="004425D7">
          <w:rPr>
            <w:rFonts w:ascii="微軟正黑體" w:eastAsia="微軟正黑體" w:hAnsi="微軟正黑體"/>
            <w:bCs/>
            <w:color w:val="000000"/>
            <w:sz w:val="20"/>
            <w:szCs w:val="20"/>
            <w:rPrChange w:id="329" w:author="queenie.lai0225@gmail.com" w:date="2023-09-04T10:18:00Z">
              <w:rPr>
                <w:bCs/>
                <w:color w:val="000000"/>
              </w:rPr>
            </w:rPrChange>
          </w:rPr>
          <w:t>土星碳權憑證</w:t>
        </w:r>
        <w:proofErr w:type="gramEnd"/>
        <w:r w:rsidRPr="004425D7">
          <w:rPr>
            <w:rFonts w:ascii="微軟正黑體" w:eastAsia="微軟正黑體" w:hAnsi="微軟正黑體"/>
            <w:bCs/>
            <w:color w:val="000000"/>
            <w:sz w:val="20"/>
            <w:szCs w:val="20"/>
            <w:rPrChange w:id="330" w:author="queenie.lai0225@gmail.com" w:date="2023-09-04T10:18:00Z">
              <w:rPr>
                <w:bCs/>
                <w:color w:val="000000"/>
              </w:rPr>
            </w:rPrChange>
          </w:rPr>
          <w:t>銷售契約</w:t>
        </w:r>
        <w:r w:rsidRPr="004425D7">
          <w:rPr>
            <w:rFonts w:ascii="微軟正黑體" w:eastAsia="微軟正黑體" w:hAnsi="微軟正黑體" w:hint="eastAsia"/>
            <w:bCs/>
            <w:color w:val="000000"/>
            <w:sz w:val="20"/>
            <w:szCs w:val="20"/>
            <w:rPrChange w:id="331" w:author="queenie.lai0225@gmail.com" w:date="2023-09-04T10:18:00Z">
              <w:rPr>
                <w:rFonts w:hint="eastAsia"/>
                <w:bCs/>
                <w:color w:val="000000"/>
              </w:rPr>
            </w:rPrChange>
          </w:rPr>
          <w:t>。</w:t>
        </w:r>
      </w:ins>
    </w:p>
    <w:p w14:paraId="5D1100DE" w14:textId="56AE5850" w:rsidR="004425D7" w:rsidRPr="004425D7" w:rsidRDefault="004425D7" w:rsidP="004425D7">
      <w:pPr>
        <w:pStyle w:val="af"/>
        <w:numPr>
          <w:ilvl w:val="1"/>
          <w:numId w:val="28"/>
        </w:numPr>
        <w:pBdr>
          <w:top w:val="nil"/>
          <w:left w:val="nil"/>
          <w:bottom w:val="nil"/>
          <w:right w:val="nil"/>
          <w:between w:val="nil"/>
        </w:pBdr>
        <w:snapToGrid w:val="0"/>
        <w:spacing w:before="180" w:after="180" w:line="240" w:lineRule="atLeast"/>
        <w:ind w:leftChars="0"/>
        <w:jc w:val="left"/>
        <w:rPr>
          <w:ins w:id="332" w:author="queenie.lai0225@gmail.com" w:date="2023-09-04T10:16:00Z"/>
          <w:rFonts w:ascii="微軟正黑體" w:eastAsia="微軟正黑體" w:hAnsi="微軟正黑體"/>
          <w:sz w:val="20"/>
          <w:szCs w:val="20"/>
          <w:rPrChange w:id="333" w:author="queenie.lai0225@gmail.com" w:date="2023-09-04T10:18:00Z">
            <w:rPr>
              <w:ins w:id="334" w:author="queenie.lai0225@gmail.com" w:date="2023-09-04T10:16:00Z"/>
            </w:rPr>
          </w:rPrChange>
        </w:rPr>
        <w:pPrChange w:id="335" w:author="queenie.lai0225@gmail.com" w:date="2023-09-04T10:18:00Z">
          <w:pPr>
            <w:pStyle w:val="af"/>
            <w:numPr>
              <w:ilvl w:val="1"/>
              <w:numId w:val="25"/>
            </w:numPr>
            <w:pBdr>
              <w:top w:val="nil"/>
              <w:left w:val="nil"/>
              <w:bottom w:val="nil"/>
              <w:right w:val="nil"/>
              <w:between w:val="nil"/>
            </w:pBdr>
            <w:snapToGrid w:val="0"/>
            <w:spacing w:before="180" w:after="180" w:line="240" w:lineRule="atLeast"/>
            <w:ind w:leftChars="0" w:left="1134" w:hanging="567"/>
            <w:jc w:val="left"/>
          </w:pPr>
        </w:pPrChange>
      </w:pPr>
      <w:ins w:id="336" w:author="queenie.lai0225@gmail.com" w:date="2023-09-04T10:16:00Z">
        <w:r w:rsidRPr="004425D7">
          <w:rPr>
            <w:rFonts w:ascii="微軟正黑體" w:eastAsia="微軟正黑體" w:hAnsi="微軟正黑體"/>
            <w:sz w:val="20"/>
            <w:szCs w:val="20"/>
            <w:rPrChange w:id="337" w:author="queenie.lai0225@gmail.com" w:date="2023-09-04T10:18:00Z">
              <w:rPr/>
            </w:rPrChange>
          </w:rPr>
          <w:t>買</w:t>
        </w:r>
        <w:r w:rsidRPr="004425D7">
          <w:rPr>
            <w:rFonts w:ascii="微軟正黑體" w:eastAsia="微軟正黑體" w:hAnsi="微軟正黑體" w:hint="eastAsia"/>
            <w:sz w:val="20"/>
            <w:szCs w:val="20"/>
            <w:rPrChange w:id="338" w:author="queenie.lai0225@gmail.com" w:date="2023-09-04T10:18:00Z">
              <w:rPr>
                <w:rFonts w:hint="eastAsia"/>
              </w:rPr>
            </w:rPrChange>
          </w:rPr>
          <w:t>方</w:t>
        </w:r>
        <w:r w:rsidRPr="004425D7">
          <w:rPr>
            <w:rFonts w:ascii="微軟正黑體" w:eastAsia="微軟正黑體" w:hAnsi="微軟正黑體"/>
            <w:sz w:val="20"/>
            <w:szCs w:val="20"/>
            <w:rPrChange w:id="339" w:author="queenie.lai0225@gmail.com" w:date="2023-09-04T10:18:00Z">
              <w:rPr/>
            </w:rPrChange>
          </w:rPr>
          <w:t>或賣</w:t>
        </w:r>
        <w:r w:rsidRPr="004425D7">
          <w:rPr>
            <w:rFonts w:ascii="微軟正黑體" w:eastAsia="微軟正黑體" w:hAnsi="微軟正黑體" w:hint="eastAsia"/>
            <w:sz w:val="20"/>
            <w:szCs w:val="20"/>
            <w:rPrChange w:id="340" w:author="queenie.lai0225@gmail.com" w:date="2023-09-04T10:18:00Z">
              <w:rPr>
                <w:rFonts w:hint="eastAsia"/>
              </w:rPr>
            </w:rPrChange>
          </w:rPr>
          <w:t>方和本公司</w:t>
        </w:r>
        <w:r w:rsidRPr="004425D7">
          <w:rPr>
            <w:rFonts w:ascii="微軟正黑體" w:eastAsia="微軟正黑體" w:hAnsi="微軟正黑體"/>
            <w:bCs/>
            <w:color w:val="000000"/>
            <w:sz w:val="20"/>
            <w:szCs w:val="20"/>
            <w:rPrChange w:id="341" w:author="queenie.lai0225@gmail.com" w:date="2023-09-04T10:18:00Z">
              <w:rPr/>
            </w:rPrChange>
          </w:rPr>
          <w:t>於本合約所建立的關係中</w:t>
        </w:r>
        <w:r w:rsidRPr="004425D7">
          <w:rPr>
            <w:rFonts w:ascii="微軟正黑體" w:eastAsia="微軟正黑體" w:hAnsi="微軟正黑體" w:hint="eastAsia"/>
            <w:bCs/>
            <w:color w:val="000000"/>
            <w:sz w:val="20"/>
            <w:szCs w:val="20"/>
            <w:rPrChange w:id="342" w:author="queenie.lai0225@gmail.com" w:date="2023-09-04T10:18:00Z">
              <w:rPr>
                <w:rFonts w:hint="eastAsia"/>
              </w:rPr>
            </w:rPrChange>
          </w:rPr>
          <w:t>係</w:t>
        </w:r>
        <w:r w:rsidRPr="004425D7">
          <w:rPr>
            <w:rFonts w:ascii="微軟正黑體" w:eastAsia="微軟正黑體" w:hAnsi="微軟正黑體"/>
            <w:bCs/>
            <w:color w:val="000000"/>
            <w:sz w:val="20"/>
            <w:szCs w:val="20"/>
            <w:rPrChange w:id="343" w:author="queenie.lai0225@gmail.com" w:date="2023-09-04T10:18:00Z">
              <w:rPr/>
            </w:rPrChange>
          </w:rPr>
          <w:t>完全獨立</w:t>
        </w:r>
        <w:r w:rsidRPr="004425D7">
          <w:rPr>
            <w:rFonts w:ascii="微軟正黑體" w:eastAsia="微軟正黑體" w:hAnsi="微軟正黑體" w:hint="eastAsia"/>
            <w:bCs/>
            <w:color w:val="000000"/>
            <w:sz w:val="20"/>
            <w:szCs w:val="20"/>
            <w:rPrChange w:id="344" w:author="queenie.lai0225@gmail.com" w:date="2023-09-04T10:18:00Z">
              <w:rPr>
                <w:rFonts w:hint="eastAsia"/>
              </w:rPr>
            </w:rPrChange>
          </w:rPr>
          <w:t>之</w:t>
        </w:r>
        <w:r w:rsidRPr="004425D7">
          <w:rPr>
            <w:rFonts w:ascii="微軟正黑體" w:eastAsia="微軟正黑體" w:hAnsi="微軟正黑體"/>
            <w:bCs/>
            <w:color w:val="000000"/>
            <w:sz w:val="20"/>
            <w:szCs w:val="20"/>
            <w:rPrChange w:id="345" w:author="queenie.lai0225@gmail.com" w:date="2023-09-04T10:18:00Z">
              <w:rPr/>
            </w:rPrChange>
          </w:rPr>
          <w:t>合約當事人，</w:t>
        </w:r>
        <w:proofErr w:type="gramStart"/>
        <w:r w:rsidRPr="004425D7">
          <w:rPr>
            <w:rFonts w:ascii="微軟正黑體" w:eastAsia="微軟正黑體" w:hAnsi="微軟正黑體"/>
            <w:bCs/>
            <w:color w:val="000000"/>
            <w:sz w:val="20"/>
            <w:szCs w:val="20"/>
            <w:rPrChange w:id="346" w:author="queenie.lai0225@gmail.com" w:date="2023-09-04T10:18:00Z">
              <w:rPr/>
            </w:rPrChange>
          </w:rPr>
          <w:t>互無代理</w:t>
        </w:r>
        <w:proofErr w:type="gramEnd"/>
        <w:r w:rsidRPr="004425D7">
          <w:rPr>
            <w:rFonts w:ascii="微軟正黑體" w:eastAsia="微軟正黑體" w:hAnsi="微軟正黑體"/>
            <w:bCs/>
            <w:color w:val="000000"/>
            <w:sz w:val="20"/>
            <w:szCs w:val="20"/>
            <w:rPrChange w:id="347" w:author="queenie.lai0225@gmail.com" w:date="2023-09-04T10:18:00Z">
              <w:rPr/>
            </w:rPrChange>
          </w:rPr>
          <w:t>關係。</w:t>
        </w:r>
      </w:ins>
    </w:p>
    <w:p w14:paraId="705B3291" w14:textId="77777777" w:rsidR="004425D7" w:rsidRPr="00D21E27" w:rsidRDefault="004425D7" w:rsidP="004425D7">
      <w:pPr>
        <w:pStyle w:val="af"/>
        <w:numPr>
          <w:ilvl w:val="1"/>
          <w:numId w:val="28"/>
        </w:numPr>
        <w:pBdr>
          <w:top w:val="nil"/>
          <w:left w:val="nil"/>
          <w:bottom w:val="nil"/>
          <w:right w:val="nil"/>
          <w:between w:val="nil"/>
        </w:pBdr>
        <w:snapToGrid w:val="0"/>
        <w:spacing w:before="180" w:after="180" w:line="240" w:lineRule="atLeast"/>
        <w:ind w:leftChars="0"/>
        <w:jc w:val="left"/>
        <w:rPr>
          <w:ins w:id="348" w:author="queenie.lai0225@gmail.com" w:date="2023-09-04T10:16:00Z"/>
          <w:rFonts w:ascii="微軟正黑體" w:eastAsia="微軟正黑體" w:hAnsi="微軟正黑體"/>
          <w:sz w:val="20"/>
          <w:szCs w:val="20"/>
        </w:rPr>
        <w:pPrChange w:id="349" w:author="queenie.lai0225@gmail.com" w:date="2023-09-04T10:18:00Z">
          <w:pPr>
            <w:pStyle w:val="af"/>
            <w:numPr>
              <w:ilvl w:val="1"/>
              <w:numId w:val="25"/>
            </w:numPr>
            <w:pBdr>
              <w:top w:val="nil"/>
              <w:left w:val="nil"/>
              <w:bottom w:val="nil"/>
              <w:right w:val="nil"/>
              <w:between w:val="nil"/>
            </w:pBdr>
            <w:snapToGrid w:val="0"/>
            <w:spacing w:before="180" w:after="180" w:line="240" w:lineRule="atLeast"/>
            <w:ind w:leftChars="0" w:left="1134" w:hanging="567"/>
            <w:jc w:val="left"/>
          </w:pPr>
        </w:pPrChange>
      </w:pPr>
      <w:ins w:id="350" w:author="queenie.lai0225@gmail.com" w:date="2023-09-04T10:16:00Z">
        <w:r w:rsidRPr="00532933">
          <w:rPr>
            <w:rFonts w:ascii="微軟正黑體" w:eastAsia="微軟正黑體" w:hAnsi="微軟正黑體" w:hint="eastAsia"/>
            <w:sz w:val="20"/>
            <w:szCs w:val="20"/>
          </w:rPr>
          <w:t>本</w:t>
        </w:r>
        <w:r w:rsidRPr="00CF1E9D">
          <w:rPr>
            <w:rFonts w:ascii="微軟正黑體" w:eastAsia="微軟正黑體" w:hAnsi="微軟正黑體" w:hint="eastAsia"/>
            <w:sz w:val="20"/>
            <w:szCs w:val="20"/>
          </w:rPr>
          <w:t>公司有權隨時變更、修訂或更新本</w:t>
        </w:r>
        <w:r>
          <w:rPr>
            <w:rFonts w:ascii="微軟正黑體" w:eastAsia="微軟正黑體" w:hAnsi="微軟正黑體" w:hint="eastAsia"/>
            <w:sz w:val="20"/>
            <w:szCs w:val="20"/>
          </w:rPr>
          <w:t>條款</w:t>
        </w:r>
        <w:r w:rsidRPr="00CF1E9D">
          <w:rPr>
            <w:rFonts w:ascii="微軟正黑體" w:eastAsia="微軟正黑體" w:hAnsi="微軟正黑體" w:hint="eastAsia"/>
            <w:sz w:val="20"/>
            <w:szCs w:val="20"/>
          </w:rPr>
          <w:t>內容。如</w:t>
        </w:r>
        <w:r>
          <w:rPr>
            <w:rFonts w:ascii="微軟正黑體" w:eastAsia="微軟正黑體" w:hAnsi="微軟正黑體" w:hint="eastAsia"/>
            <w:sz w:val="20"/>
            <w:szCs w:val="20"/>
          </w:rPr>
          <w:t>會員</w:t>
        </w:r>
        <w:r w:rsidRPr="00CF1E9D">
          <w:rPr>
            <w:rFonts w:ascii="微軟正黑體" w:eastAsia="微軟正黑體" w:hAnsi="微軟正黑體" w:hint="eastAsia"/>
            <w:sz w:val="20"/>
            <w:szCs w:val="20"/>
          </w:rPr>
          <w:t>不同意該等後續的變更、</w:t>
        </w:r>
        <w:r>
          <w:rPr>
            <w:rFonts w:ascii="微軟正黑體" w:eastAsia="微軟正黑體" w:hAnsi="微軟正黑體" w:hint="eastAsia"/>
            <w:sz w:val="20"/>
            <w:szCs w:val="20"/>
          </w:rPr>
          <w:t>修訂或更新條款，會員仍可存取會員</w:t>
        </w:r>
        <w:r>
          <w:rPr>
            <w:rFonts w:ascii="微軟正黑體" w:eastAsia="微軟正黑體" w:hAnsi="微軟正黑體"/>
            <w:sz w:val="20"/>
            <w:szCs w:val="20"/>
          </w:rPr>
          <w:t>之</w:t>
        </w:r>
        <w:r>
          <w:rPr>
            <w:rFonts w:ascii="微軟正黑體" w:eastAsia="微軟正黑體" w:hAnsi="微軟正黑體" w:hint="eastAsia"/>
            <w:sz w:val="20"/>
            <w:szCs w:val="20"/>
          </w:rPr>
          <w:t>交易記錄和</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，但會員可能</w:t>
        </w:r>
        <w:r w:rsidRPr="00CF1E9D">
          <w:rPr>
            <w:rFonts w:ascii="微軟正黑體" w:eastAsia="微軟正黑體" w:hAnsi="微軟正黑體" w:hint="eastAsia"/>
            <w:sz w:val="20"/>
            <w:szCs w:val="20"/>
          </w:rPr>
          <w:t>無法</w:t>
        </w:r>
        <w:r>
          <w:rPr>
            <w:rFonts w:ascii="微軟正黑體" w:eastAsia="微軟正黑體" w:hAnsi="微軟正黑體" w:hint="eastAsia"/>
            <w:sz w:val="20"/>
            <w:szCs w:val="20"/>
          </w:rPr>
          <w:t>繼續使用本公司提供之完整服務</w:t>
        </w:r>
        <w:r w:rsidRPr="00CF1E9D">
          <w:rPr>
            <w:rFonts w:ascii="微軟正黑體" w:eastAsia="微軟正黑體" w:hAnsi="微軟正黑體" w:hint="eastAsia"/>
            <w:sz w:val="20"/>
            <w:szCs w:val="20"/>
          </w:rPr>
          <w:t>。</w:t>
        </w:r>
        <w:r>
          <w:rPr>
            <w:rFonts w:ascii="微軟正黑體" w:eastAsia="微軟正黑體" w:hAnsi="微軟正黑體" w:hint="eastAsia"/>
            <w:sz w:val="20"/>
            <w:szCs w:val="20"/>
          </w:rPr>
          <w:t>如會員繼續使用本條款內容衍生之服務，即視為會員同意修正或更新後之本條款內容。</w:t>
        </w:r>
      </w:ins>
    </w:p>
    <w:p w14:paraId="75AFD06B" w14:textId="77777777" w:rsidR="004425D7" w:rsidRPr="006B12EC" w:rsidRDefault="004425D7" w:rsidP="004425D7">
      <w:pPr>
        <w:pStyle w:val="af"/>
        <w:numPr>
          <w:ilvl w:val="0"/>
          <w:numId w:val="28"/>
        </w:numPr>
        <w:pBdr>
          <w:top w:val="nil"/>
          <w:left w:val="nil"/>
          <w:bottom w:val="nil"/>
          <w:right w:val="nil"/>
          <w:between w:val="nil"/>
        </w:pBdr>
        <w:snapToGrid w:val="0"/>
        <w:spacing w:before="180" w:after="180" w:line="240" w:lineRule="auto"/>
        <w:ind w:leftChars="0"/>
        <w:jc w:val="left"/>
        <w:rPr>
          <w:ins w:id="351" w:author="queenie.lai0225@gmail.com" w:date="2023-09-04T10:16:00Z"/>
          <w:rFonts w:ascii="微軟正黑體" w:eastAsia="微軟正黑體" w:hAnsi="微軟正黑體"/>
          <w:b/>
          <w:color w:val="000000"/>
          <w:sz w:val="20"/>
          <w:szCs w:val="20"/>
        </w:rPr>
        <w:pPrChange w:id="352" w:author="queenie.lai0225@gmail.com" w:date="2023-09-04T10:18:00Z">
          <w:pPr>
            <w:pStyle w:val="af"/>
            <w:numPr>
              <w:numId w:val="25"/>
            </w:numPr>
            <w:pBdr>
              <w:top w:val="nil"/>
              <w:left w:val="nil"/>
              <w:bottom w:val="nil"/>
              <w:right w:val="nil"/>
              <w:between w:val="nil"/>
            </w:pBdr>
            <w:snapToGrid w:val="0"/>
            <w:spacing w:before="180" w:after="180" w:line="240" w:lineRule="auto"/>
            <w:ind w:leftChars="0" w:left="425" w:hanging="425"/>
            <w:jc w:val="left"/>
          </w:pPr>
        </w:pPrChange>
      </w:pPr>
      <w:ins w:id="353" w:author="queenie.lai0225@gmail.com" w:date="2023-09-04T10:16:00Z">
        <w:r w:rsidRPr="006B12EC">
          <w:rPr>
            <w:rFonts w:ascii="微軟正黑體" w:eastAsia="微軟正黑體" w:hAnsi="微軟正黑體"/>
            <w:b/>
            <w:sz w:val="20"/>
            <w:szCs w:val="20"/>
          </w:rPr>
          <w:t>購買</w:t>
        </w:r>
        <w:proofErr w:type="gramStart"/>
        <w:r w:rsidRPr="006B12EC">
          <w:rPr>
            <w:rFonts w:ascii="微軟正黑體" w:eastAsia="微軟正黑體" w:hAnsi="微軟正黑體"/>
            <w:b/>
            <w:sz w:val="20"/>
            <w:szCs w:val="20"/>
          </w:rPr>
          <w:t>土星碳權憑證</w:t>
        </w:r>
        <w:proofErr w:type="gramEnd"/>
      </w:ins>
    </w:p>
    <w:p w14:paraId="74DBA0DD" w14:textId="77777777" w:rsidR="004425D7" w:rsidRPr="002C18E1" w:rsidRDefault="004425D7" w:rsidP="004425D7">
      <w:pPr>
        <w:numPr>
          <w:ilvl w:val="1"/>
          <w:numId w:val="28"/>
        </w:numPr>
        <w:pBdr>
          <w:top w:val="nil"/>
          <w:left w:val="nil"/>
          <w:bottom w:val="nil"/>
          <w:right w:val="nil"/>
          <w:between w:val="nil"/>
        </w:pBdr>
        <w:snapToGrid w:val="0"/>
        <w:spacing w:before="180" w:after="180" w:line="240" w:lineRule="auto"/>
        <w:jc w:val="left"/>
        <w:rPr>
          <w:ins w:id="354" w:author="queenie.lai0225@gmail.com" w:date="2023-09-04T10:16:00Z"/>
          <w:rFonts w:ascii="微軟正黑體" w:eastAsia="微軟正黑體" w:hAnsi="微軟正黑體"/>
          <w:bCs/>
          <w:color w:val="000000"/>
          <w:sz w:val="20"/>
          <w:szCs w:val="20"/>
        </w:rPr>
        <w:pPrChange w:id="355"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56" w:author="queenie.lai0225@gmail.com" w:date="2023-09-04T10:16:00Z">
        <w:r>
          <w:rPr>
            <w:rFonts w:ascii="微軟正黑體" w:eastAsia="微軟正黑體" w:hAnsi="微軟正黑體" w:hint="eastAsia"/>
            <w:bCs/>
            <w:sz w:val="20"/>
            <w:szCs w:val="20"/>
          </w:rPr>
          <w:t>買方於本平台選擇欲申購之</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，得於本平台頁面提出申購申請。本平台收到買方申購申請後，即於本平台顯示該</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為「待交付狀態」，此</w:t>
        </w:r>
        <w:r w:rsidRPr="003125A2">
          <w:rPr>
            <w:rFonts w:ascii="微軟正黑體" w:eastAsia="微軟正黑體" w:hAnsi="微軟正黑體" w:hint="eastAsia"/>
            <w:bCs/>
            <w:sz w:val="20"/>
            <w:szCs w:val="20"/>
          </w:rPr>
          <w:t>時買方與</w:t>
        </w:r>
        <w:r w:rsidRPr="003125A2">
          <w:rPr>
            <w:rFonts w:ascii="微軟正黑體" w:eastAsia="微軟正黑體" w:hAnsi="微軟正黑體" w:hint="eastAsia"/>
            <w:bCs/>
            <w:sz w:val="20"/>
            <w:szCs w:val="20"/>
          </w:rPr>
          <w:lastRenderedPageBreak/>
          <w:t>本公司間之</w:t>
        </w:r>
        <w:proofErr w:type="gramStart"/>
        <w:r w:rsidRPr="003125A2">
          <w:rPr>
            <w:rFonts w:ascii="微軟正黑體" w:eastAsia="微軟正黑體" w:hAnsi="微軟正黑體" w:hint="eastAsia"/>
            <w:bCs/>
            <w:sz w:val="20"/>
            <w:szCs w:val="20"/>
          </w:rPr>
          <w:t>土星碳權憑證</w:t>
        </w:r>
        <w:proofErr w:type="gramEnd"/>
        <w:r w:rsidRPr="003125A2">
          <w:rPr>
            <w:rFonts w:ascii="微軟正黑體" w:eastAsia="微軟正黑體" w:hAnsi="微軟正黑體" w:hint="eastAsia"/>
            <w:bCs/>
            <w:sz w:val="20"/>
            <w:szCs w:val="20"/>
          </w:rPr>
          <w:t>銷售契約即為成立，買方應於待交付狀態顯示後[</w:t>
        </w:r>
        <w:r w:rsidRPr="005873CF">
          <w:rPr>
            <w:rFonts w:ascii="微軟正黑體" w:eastAsia="微軟正黑體" w:hAnsi="微軟正黑體" w:hint="eastAsia"/>
            <w:bCs/>
            <w:sz w:val="20"/>
            <w:szCs w:val="20"/>
          </w:rPr>
          <w:t>30分鐘內</w:t>
        </w:r>
        <w:r w:rsidRPr="003125A2">
          <w:rPr>
            <w:rFonts w:ascii="微軟正黑體" w:eastAsia="微軟正黑體" w:hAnsi="微軟正黑體" w:hint="eastAsia"/>
            <w:bCs/>
            <w:sz w:val="20"/>
            <w:szCs w:val="20"/>
          </w:rPr>
          <w:t>]將契約顯示之金額全額給付至本公司指定帳戶。若買方未於待交付狀態顯示後[</w:t>
        </w:r>
        <w:r w:rsidRPr="005873CF">
          <w:rPr>
            <w:rFonts w:ascii="微軟正黑體" w:eastAsia="微軟正黑體" w:hAnsi="微軟正黑體" w:hint="eastAsia"/>
            <w:bCs/>
            <w:sz w:val="20"/>
            <w:szCs w:val="20"/>
          </w:rPr>
          <w:t>30分鐘內</w:t>
        </w:r>
        <w:r w:rsidRPr="003125A2">
          <w:rPr>
            <w:rFonts w:ascii="微軟正黑體" w:eastAsia="微軟正黑體" w:hAnsi="微軟正黑體" w:hint="eastAsia"/>
            <w:bCs/>
            <w:sz w:val="20"/>
            <w:szCs w:val="20"/>
          </w:rPr>
          <w:t>]將</w:t>
        </w:r>
        <w:r>
          <w:rPr>
            <w:rFonts w:ascii="微軟正黑體" w:eastAsia="微軟正黑體" w:hAnsi="微軟正黑體" w:hint="eastAsia"/>
            <w:bCs/>
            <w:sz w:val="20"/>
            <w:szCs w:val="20"/>
          </w:rPr>
          <w:t>契約顯示之金額全額給付至本公司指定帳戶，本公司</w:t>
        </w:r>
        <w:proofErr w:type="gramStart"/>
        <w:r>
          <w:rPr>
            <w:rFonts w:ascii="微軟正黑體" w:eastAsia="微軟正黑體" w:hAnsi="微軟正黑體" w:hint="eastAsia"/>
            <w:bCs/>
            <w:sz w:val="20"/>
            <w:szCs w:val="20"/>
          </w:rPr>
          <w:t>有權但無</w:t>
        </w:r>
        <w:proofErr w:type="gramEnd"/>
        <w:r>
          <w:rPr>
            <w:rFonts w:ascii="微軟正黑體" w:eastAsia="微軟正黑體" w:hAnsi="微軟正黑體" w:hint="eastAsia"/>
            <w:bCs/>
            <w:sz w:val="20"/>
            <w:szCs w:val="20"/>
          </w:rPr>
          <w:t>義務而解除契約，且不承擔任何法律責任。</w:t>
        </w:r>
      </w:ins>
    </w:p>
    <w:p w14:paraId="28B73233" w14:textId="77777777" w:rsidR="004425D7" w:rsidRPr="00C8477A" w:rsidRDefault="004425D7" w:rsidP="004425D7">
      <w:pPr>
        <w:numPr>
          <w:ilvl w:val="1"/>
          <w:numId w:val="28"/>
        </w:numPr>
        <w:pBdr>
          <w:top w:val="nil"/>
          <w:left w:val="nil"/>
          <w:bottom w:val="nil"/>
          <w:right w:val="nil"/>
          <w:between w:val="nil"/>
        </w:pBdr>
        <w:snapToGrid w:val="0"/>
        <w:spacing w:before="180" w:after="180" w:line="240" w:lineRule="auto"/>
        <w:jc w:val="left"/>
        <w:rPr>
          <w:ins w:id="357" w:author="queenie.lai0225@gmail.com" w:date="2023-09-04T10:16:00Z"/>
          <w:rFonts w:ascii="微軟正黑體" w:eastAsia="微軟正黑體" w:hAnsi="微軟正黑體"/>
          <w:bCs/>
          <w:color w:val="000000"/>
          <w:sz w:val="20"/>
          <w:szCs w:val="20"/>
        </w:rPr>
        <w:pPrChange w:id="358"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59" w:author="queenie.lai0225@gmail.com" w:date="2023-09-04T10:16:00Z">
        <w:r>
          <w:rPr>
            <w:rFonts w:ascii="微軟正黑體" w:eastAsia="微軟正黑體" w:hAnsi="微軟正黑體"/>
            <w:bCs/>
            <w:sz w:val="20"/>
            <w:szCs w:val="20"/>
          </w:rPr>
          <w:t>本平台將於</w:t>
        </w:r>
        <w:r>
          <w:rPr>
            <w:rFonts w:ascii="微軟正黑體" w:eastAsia="微軟正黑體" w:hAnsi="微軟正黑體" w:hint="eastAsia"/>
            <w:bCs/>
            <w:sz w:val="20"/>
            <w:szCs w:val="20"/>
          </w:rPr>
          <w:t>契約</w:t>
        </w:r>
        <w:r>
          <w:rPr>
            <w:rFonts w:ascii="微軟正黑體" w:eastAsia="微軟正黑體" w:hAnsi="微軟正黑體"/>
            <w:bCs/>
            <w:sz w:val="20"/>
            <w:szCs w:val="20"/>
          </w:rPr>
          <w:t>成立後，</w:t>
        </w:r>
        <w:r>
          <w:rPr>
            <w:rFonts w:ascii="微軟正黑體" w:eastAsia="微軟正黑體" w:hAnsi="微軟正黑體" w:hint="eastAsia"/>
            <w:bCs/>
            <w:sz w:val="20"/>
            <w:szCs w:val="20"/>
          </w:rPr>
          <w:t>加計</w:t>
        </w:r>
        <w:r>
          <w:rPr>
            <w:rFonts w:ascii="微軟正黑體" w:eastAsia="微軟正黑體" w:hAnsi="微軟正黑體"/>
            <w:bCs/>
            <w:sz w:val="20"/>
            <w:szCs w:val="20"/>
          </w:rPr>
          <w:t>相關手續費</w:t>
        </w:r>
        <w:r>
          <w:rPr>
            <w:rFonts w:ascii="微軟正黑體" w:eastAsia="微軟正黑體" w:hAnsi="微軟正黑體" w:hint="eastAsia"/>
            <w:bCs/>
            <w:sz w:val="20"/>
            <w:szCs w:val="20"/>
          </w:rPr>
          <w:t>、</w:t>
        </w:r>
        <w:r>
          <w:rPr>
            <w:rFonts w:ascii="微軟正黑體" w:eastAsia="微軟正黑體" w:hAnsi="微軟正黑體"/>
            <w:bCs/>
            <w:sz w:val="20"/>
            <w:szCs w:val="20"/>
          </w:rPr>
          <w:t>稅費</w:t>
        </w:r>
        <w:r>
          <w:rPr>
            <w:rFonts w:ascii="微軟正黑體" w:eastAsia="微軟正黑體" w:hAnsi="微軟正黑體" w:hint="eastAsia"/>
            <w:bCs/>
            <w:sz w:val="20"/>
            <w:szCs w:val="20"/>
          </w:rPr>
          <w:t>等費用</w:t>
        </w:r>
        <w:r>
          <w:rPr>
            <w:rFonts w:ascii="微軟正黑體" w:eastAsia="微軟正黑體" w:hAnsi="微軟正黑體"/>
            <w:bCs/>
            <w:sz w:val="20"/>
            <w:szCs w:val="20"/>
          </w:rPr>
          <w:t>，買方應按最後計算之總金額付款。</w:t>
        </w:r>
        <w:r>
          <w:rPr>
            <w:rFonts w:ascii="微軟正黑體" w:eastAsia="微軟正黑體" w:hAnsi="微軟正黑體" w:hint="eastAsia"/>
            <w:bCs/>
            <w:color w:val="000000"/>
            <w:sz w:val="20"/>
            <w:szCs w:val="20"/>
          </w:rPr>
          <w:t>相關費用之計算，因各會員等級不同，故以平台公告為</w:t>
        </w:r>
        <w:proofErr w:type="gramStart"/>
        <w:r>
          <w:rPr>
            <w:rFonts w:ascii="微軟正黑體" w:eastAsia="微軟正黑體" w:hAnsi="微軟正黑體" w:hint="eastAsia"/>
            <w:bCs/>
            <w:color w:val="000000"/>
            <w:sz w:val="20"/>
            <w:szCs w:val="20"/>
          </w:rPr>
          <w:t>準</w:t>
        </w:r>
        <w:proofErr w:type="gramEnd"/>
        <w:r>
          <w:rPr>
            <w:rFonts w:ascii="微軟正黑體" w:eastAsia="微軟正黑體" w:hAnsi="微軟正黑體" w:hint="eastAsia"/>
            <w:bCs/>
            <w:color w:val="000000"/>
            <w:sz w:val="20"/>
            <w:szCs w:val="20"/>
          </w:rPr>
          <w:t>，費用如有調整，本公司將於</w:t>
        </w:r>
        <w:r>
          <w:rPr>
            <w:rFonts w:ascii="微軟正黑體" w:eastAsia="微軟正黑體" w:hAnsi="微軟正黑體"/>
            <w:bCs/>
            <w:color w:val="000000"/>
            <w:sz w:val="20"/>
            <w:szCs w:val="20"/>
          </w:rPr>
          <w:t>60</w:t>
        </w:r>
        <w:r>
          <w:rPr>
            <w:rFonts w:ascii="微軟正黑體" w:eastAsia="微軟正黑體" w:hAnsi="微軟正黑體" w:hint="eastAsia"/>
            <w:bCs/>
            <w:color w:val="000000"/>
            <w:sz w:val="20"/>
            <w:szCs w:val="20"/>
          </w:rPr>
          <w:t>日前以公告或電子郵件通知方式告知會員，會員若繼續使用本平台服務者，視同同意該更新之費用。</w:t>
        </w:r>
      </w:ins>
    </w:p>
    <w:p w14:paraId="170DA85F" w14:textId="77777777" w:rsidR="004425D7" w:rsidRPr="002C18E1" w:rsidRDefault="004425D7" w:rsidP="004425D7">
      <w:pPr>
        <w:numPr>
          <w:ilvl w:val="1"/>
          <w:numId w:val="28"/>
        </w:numPr>
        <w:pBdr>
          <w:top w:val="nil"/>
          <w:left w:val="nil"/>
          <w:bottom w:val="nil"/>
          <w:right w:val="nil"/>
          <w:between w:val="nil"/>
        </w:pBdr>
        <w:snapToGrid w:val="0"/>
        <w:spacing w:before="180" w:after="180" w:line="240" w:lineRule="auto"/>
        <w:jc w:val="left"/>
        <w:rPr>
          <w:ins w:id="360" w:author="queenie.lai0225@gmail.com" w:date="2023-09-04T10:16:00Z"/>
          <w:rFonts w:ascii="微軟正黑體" w:eastAsia="微軟正黑體" w:hAnsi="微軟正黑體"/>
          <w:bCs/>
          <w:color w:val="000000"/>
          <w:sz w:val="20"/>
          <w:szCs w:val="20"/>
        </w:rPr>
        <w:pPrChange w:id="361"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62" w:author="queenie.lai0225@gmail.com" w:date="2023-09-04T10:16:00Z">
        <w:r>
          <w:rPr>
            <w:rFonts w:ascii="微軟正黑體" w:eastAsia="微軟正黑體" w:hAnsi="微軟正黑體" w:hint="eastAsia"/>
            <w:bCs/>
            <w:sz w:val="20"/>
            <w:szCs w:val="20"/>
          </w:rPr>
          <w:t>買方</w:t>
        </w:r>
        <w:r>
          <w:rPr>
            <w:rFonts w:ascii="微軟正黑體" w:eastAsia="微軟正黑體" w:hAnsi="微軟正黑體"/>
            <w:bCs/>
            <w:sz w:val="20"/>
            <w:szCs w:val="20"/>
          </w:rPr>
          <w:t>擔保，</w:t>
        </w:r>
        <w:r>
          <w:rPr>
            <w:rFonts w:ascii="微軟正黑體" w:eastAsia="微軟正黑體" w:hAnsi="微軟正黑體" w:hint="eastAsia"/>
            <w:bCs/>
            <w:sz w:val="20"/>
            <w:szCs w:val="20"/>
          </w:rPr>
          <w:t>其於提出申購申請前已知悉所購買之</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，且已完成內部相關條件，並完整有權限於本平台提出申購申請而成立契約</w:t>
        </w:r>
        <w:r>
          <w:rPr>
            <w:rFonts w:ascii="微軟正黑體" w:eastAsia="微軟正黑體" w:hAnsi="微軟正黑體"/>
            <w:bCs/>
            <w:sz w:val="20"/>
            <w:szCs w:val="20"/>
          </w:rPr>
          <w:t>。買方瞭解並同意，</w:t>
        </w:r>
        <w:r>
          <w:rPr>
            <w:rFonts w:ascii="微軟正黑體" w:eastAsia="微軟正黑體" w:hAnsi="微軟正黑體" w:hint="eastAsia"/>
            <w:bCs/>
            <w:sz w:val="20"/>
            <w:szCs w:val="20"/>
          </w:rPr>
          <w:t>於契約成立後，除非本公司因買方未能付款而解除契約，否則</w:t>
        </w:r>
        <w:proofErr w:type="gramStart"/>
        <w:r>
          <w:rPr>
            <w:rFonts w:ascii="微軟正黑體" w:eastAsia="微軟正黑體" w:hAnsi="微軟正黑體" w:hint="eastAsia"/>
            <w:bCs/>
            <w:sz w:val="20"/>
            <w:szCs w:val="20"/>
          </w:rPr>
          <w:t>買方均應按</w:t>
        </w:r>
        <w:proofErr w:type="gramEnd"/>
        <w:r>
          <w:rPr>
            <w:rFonts w:ascii="微軟正黑體" w:eastAsia="微軟正黑體" w:hAnsi="微軟正黑體" w:hint="eastAsia"/>
            <w:bCs/>
            <w:sz w:val="20"/>
            <w:szCs w:val="20"/>
          </w:rPr>
          <w:t>契約內容給付金額</w:t>
        </w:r>
        <w:r w:rsidRPr="00E24202">
          <w:rPr>
            <w:rFonts w:ascii="微軟正黑體" w:eastAsia="微軟正黑體" w:hAnsi="微軟正黑體" w:hint="eastAsia"/>
            <w:bCs/>
            <w:sz w:val="20"/>
            <w:szCs w:val="20"/>
          </w:rPr>
          <w:t>。</w:t>
        </w:r>
      </w:ins>
    </w:p>
    <w:p w14:paraId="0200EFD3" w14:textId="77777777" w:rsidR="004425D7" w:rsidRPr="002C18E1" w:rsidRDefault="004425D7" w:rsidP="004425D7">
      <w:pPr>
        <w:numPr>
          <w:ilvl w:val="1"/>
          <w:numId w:val="28"/>
        </w:numPr>
        <w:pBdr>
          <w:top w:val="nil"/>
          <w:left w:val="nil"/>
          <w:bottom w:val="nil"/>
          <w:right w:val="nil"/>
          <w:between w:val="nil"/>
        </w:pBdr>
        <w:snapToGrid w:val="0"/>
        <w:spacing w:before="180" w:after="180" w:line="240" w:lineRule="auto"/>
        <w:jc w:val="left"/>
        <w:rPr>
          <w:ins w:id="363" w:author="queenie.lai0225@gmail.com" w:date="2023-09-04T10:16:00Z"/>
          <w:rFonts w:ascii="微軟正黑體" w:eastAsia="微軟正黑體" w:hAnsi="微軟正黑體"/>
          <w:bCs/>
          <w:color w:val="000000"/>
          <w:sz w:val="20"/>
          <w:szCs w:val="20"/>
        </w:rPr>
        <w:pPrChange w:id="364"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65" w:author="queenie.lai0225@gmail.com" w:date="2023-09-04T10:16:00Z">
        <w:r>
          <w:rPr>
            <w:rFonts w:ascii="微軟正黑體" w:eastAsia="微軟正黑體" w:hAnsi="微軟正黑體" w:hint="eastAsia"/>
            <w:bCs/>
            <w:sz w:val="20"/>
            <w:szCs w:val="20"/>
          </w:rPr>
          <w:t>買方僅得以現金、匯款方式依訂單內容所示金額匯款至本公司指定帳戶，付款</w:t>
        </w:r>
        <w:proofErr w:type="gramStart"/>
        <w:r>
          <w:rPr>
            <w:rFonts w:ascii="微軟正黑體" w:eastAsia="微軟正黑體" w:hAnsi="微軟正黑體" w:hint="eastAsia"/>
            <w:bCs/>
            <w:sz w:val="20"/>
            <w:szCs w:val="20"/>
          </w:rPr>
          <w:t>方式均依本公司</w:t>
        </w:r>
        <w:proofErr w:type="gramEnd"/>
        <w:r>
          <w:rPr>
            <w:rFonts w:ascii="微軟正黑體" w:eastAsia="微軟正黑體" w:hAnsi="微軟正黑體" w:hint="eastAsia"/>
            <w:bCs/>
            <w:sz w:val="20"/>
            <w:szCs w:val="20"/>
          </w:rPr>
          <w:t>通知或本平台頁面所示。</w:t>
        </w:r>
      </w:ins>
    </w:p>
    <w:p w14:paraId="78FD24AD" w14:textId="77777777" w:rsidR="004425D7" w:rsidRDefault="004425D7" w:rsidP="004425D7">
      <w:pPr>
        <w:numPr>
          <w:ilvl w:val="0"/>
          <w:numId w:val="28"/>
        </w:numPr>
        <w:pBdr>
          <w:top w:val="nil"/>
          <w:left w:val="nil"/>
          <w:bottom w:val="nil"/>
          <w:right w:val="nil"/>
          <w:between w:val="nil"/>
        </w:pBdr>
        <w:snapToGrid w:val="0"/>
        <w:spacing w:before="180" w:after="180" w:line="240" w:lineRule="auto"/>
        <w:ind w:left="472" w:hangingChars="236" w:hanging="472"/>
        <w:jc w:val="left"/>
        <w:rPr>
          <w:ins w:id="366" w:author="queenie.lai0225@gmail.com" w:date="2023-09-04T10:16:00Z"/>
          <w:rFonts w:ascii="微軟正黑體" w:eastAsia="微軟正黑體" w:hAnsi="微軟正黑體"/>
          <w:b/>
          <w:color w:val="000000"/>
          <w:sz w:val="20"/>
          <w:szCs w:val="20"/>
        </w:rPr>
        <w:pPrChange w:id="367" w:author="queenie.lai0225@gmail.com" w:date="2023-09-04T10:18:00Z">
          <w:pPr>
            <w:numPr>
              <w:numId w:val="25"/>
            </w:numPr>
            <w:pBdr>
              <w:top w:val="nil"/>
              <w:left w:val="nil"/>
              <w:bottom w:val="nil"/>
              <w:right w:val="nil"/>
              <w:between w:val="nil"/>
            </w:pBdr>
            <w:snapToGrid w:val="0"/>
            <w:spacing w:before="180" w:after="180" w:line="240" w:lineRule="auto"/>
            <w:ind w:left="472" w:hangingChars="236" w:hanging="472"/>
            <w:jc w:val="left"/>
          </w:pPr>
        </w:pPrChange>
      </w:pPr>
      <w:ins w:id="368" w:author="queenie.lai0225@gmail.com" w:date="2023-09-04T10:16:00Z">
        <w:r>
          <w:rPr>
            <w:rFonts w:ascii="微軟正黑體" w:eastAsia="微軟正黑體" w:hAnsi="微軟正黑體" w:hint="eastAsia"/>
            <w:b/>
            <w:color w:val="000000"/>
            <w:sz w:val="20"/>
            <w:szCs w:val="20"/>
          </w:rPr>
          <w:t>銷售</w:t>
        </w:r>
        <w:proofErr w:type="gramStart"/>
        <w:r>
          <w:rPr>
            <w:rFonts w:ascii="微軟正黑體" w:eastAsia="微軟正黑體" w:hAnsi="微軟正黑體" w:hint="eastAsia"/>
            <w:b/>
            <w:color w:val="000000"/>
            <w:sz w:val="20"/>
            <w:szCs w:val="20"/>
          </w:rPr>
          <w:t>土星碳權憑證</w:t>
        </w:r>
        <w:proofErr w:type="gramEnd"/>
        <w:r>
          <w:rPr>
            <w:rFonts w:ascii="微軟正黑體" w:eastAsia="微軟正黑體" w:hAnsi="微軟正黑體" w:hint="eastAsia"/>
            <w:b/>
            <w:color w:val="000000"/>
            <w:sz w:val="20"/>
            <w:szCs w:val="20"/>
          </w:rPr>
          <w:t>與價金</w:t>
        </w:r>
      </w:ins>
    </w:p>
    <w:p w14:paraId="2274F571" w14:textId="77777777" w:rsidR="004425D7" w:rsidRDefault="004425D7" w:rsidP="004425D7">
      <w:pPr>
        <w:numPr>
          <w:ilvl w:val="1"/>
          <w:numId w:val="28"/>
        </w:numPr>
        <w:pBdr>
          <w:top w:val="nil"/>
          <w:left w:val="nil"/>
          <w:bottom w:val="nil"/>
          <w:right w:val="nil"/>
          <w:between w:val="nil"/>
        </w:pBdr>
        <w:snapToGrid w:val="0"/>
        <w:spacing w:before="180" w:after="180" w:line="240" w:lineRule="auto"/>
        <w:jc w:val="left"/>
        <w:rPr>
          <w:ins w:id="369" w:author="queenie.lai0225@gmail.com" w:date="2023-09-04T10:16:00Z"/>
          <w:rFonts w:ascii="微軟正黑體" w:eastAsia="微軟正黑體" w:hAnsi="微軟正黑體"/>
          <w:bCs/>
          <w:color w:val="000000"/>
          <w:sz w:val="20"/>
          <w:szCs w:val="20"/>
        </w:rPr>
        <w:pPrChange w:id="370"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71" w:author="queenie.lai0225@gmail.com" w:date="2023-09-04T10:16:00Z">
        <w:r>
          <w:rPr>
            <w:rFonts w:ascii="微軟正黑體" w:eastAsia="微軟正黑體" w:hAnsi="微軟正黑體" w:hint="eastAsia"/>
            <w:bCs/>
            <w:color w:val="000000"/>
            <w:sz w:val="20"/>
            <w:szCs w:val="20"/>
          </w:rPr>
          <w:t>會員得於自本平台</w:t>
        </w:r>
        <w:r>
          <w:rPr>
            <w:rFonts w:ascii="微軟正黑體" w:eastAsia="微軟正黑體" w:hAnsi="微軟正黑體"/>
            <w:bCs/>
            <w:color w:val="000000"/>
            <w:sz w:val="20"/>
            <w:szCs w:val="20"/>
          </w:rPr>
          <w:t>購買而</w:t>
        </w:r>
        <w:r>
          <w:rPr>
            <w:rFonts w:ascii="微軟正黑體" w:eastAsia="微軟正黑體" w:hAnsi="微軟正黑體" w:hint="eastAsia"/>
            <w:bCs/>
            <w:color w:val="000000"/>
            <w:sz w:val="20"/>
            <w:szCs w:val="20"/>
          </w:rPr>
          <w:t>所持有之</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，並依本平台所指定方式自訂售價於本平台上架</w:t>
        </w:r>
        <w:r>
          <w:rPr>
            <w:rFonts w:ascii="微軟正黑體" w:eastAsia="微軟正黑體" w:hAnsi="微軟正黑體" w:hint="eastAsia"/>
            <w:sz w:val="20"/>
            <w:szCs w:val="20"/>
          </w:rPr>
          <w:t>銷</w:t>
        </w:r>
        <w:r w:rsidRPr="00F33348">
          <w:rPr>
            <w:rFonts w:ascii="微軟正黑體" w:eastAsia="微軟正黑體" w:hAnsi="微軟正黑體" w:hint="eastAsia"/>
            <w:sz w:val="20"/>
            <w:szCs w:val="20"/>
          </w:rPr>
          <w:t>售</w:t>
        </w:r>
        <w:r>
          <w:rPr>
            <w:rFonts w:ascii="微軟正黑體" w:eastAsia="微軟正黑體" w:hAnsi="微軟正黑體" w:hint="eastAsia"/>
            <w:sz w:val="20"/>
            <w:szCs w:val="20"/>
          </w:rPr>
          <w:t>，成為本平台之賣方</w:t>
        </w:r>
        <w:r>
          <w:rPr>
            <w:rFonts w:ascii="微軟正黑體" w:eastAsia="微軟正黑體" w:hAnsi="微軟正黑體" w:hint="eastAsia"/>
            <w:bCs/>
            <w:color w:val="000000"/>
            <w:sz w:val="20"/>
            <w:szCs w:val="20"/>
          </w:rPr>
          <w:t>。</w:t>
        </w:r>
      </w:ins>
    </w:p>
    <w:p w14:paraId="7BF8AC84" w14:textId="77777777" w:rsidR="004425D7" w:rsidRDefault="004425D7" w:rsidP="004425D7">
      <w:pPr>
        <w:numPr>
          <w:ilvl w:val="1"/>
          <w:numId w:val="28"/>
        </w:numPr>
        <w:pBdr>
          <w:top w:val="nil"/>
          <w:left w:val="nil"/>
          <w:bottom w:val="nil"/>
          <w:right w:val="nil"/>
          <w:between w:val="nil"/>
        </w:pBdr>
        <w:snapToGrid w:val="0"/>
        <w:spacing w:before="180" w:after="180" w:line="240" w:lineRule="auto"/>
        <w:jc w:val="left"/>
        <w:rPr>
          <w:ins w:id="372" w:author="queenie.lai0225@gmail.com" w:date="2023-09-04T10:16:00Z"/>
          <w:rFonts w:ascii="微軟正黑體" w:eastAsia="微軟正黑體" w:hAnsi="微軟正黑體"/>
          <w:bCs/>
          <w:color w:val="000000"/>
          <w:sz w:val="20"/>
          <w:szCs w:val="20"/>
        </w:rPr>
        <w:pPrChange w:id="373"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74" w:author="queenie.lai0225@gmail.com" w:date="2023-09-04T10:16:00Z">
        <w:r>
          <w:rPr>
            <w:rFonts w:ascii="微軟正黑體" w:eastAsia="微軟正黑體" w:hAnsi="微軟正黑體" w:hint="eastAsia"/>
            <w:bCs/>
            <w:color w:val="000000"/>
            <w:sz w:val="20"/>
            <w:szCs w:val="20"/>
          </w:rPr>
          <w:t>於上架</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後，當賣方收到本公司對該</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之申購申請，且該上架之</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於本平台頁面顯示「待交付狀態」時，本公司與賣方間之</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銷售契約即為成立，賣方應依該契約內容向本公司交付</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w:t>
        </w:r>
      </w:ins>
    </w:p>
    <w:p w14:paraId="0DFF3433" w14:textId="77777777" w:rsidR="004425D7" w:rsidRPr="00D85775" w:rsidRDefault="004425D7" w:rsidP="004425D7">
      <w:pPr>
        <w:numPr>
          <w:ilvl w:val="1"/>
          <w:numId w:val="28"/>
        </w:numPr>
        <w:pBdr>
          <w:top w:val="nil"/>
          <w:left w:val="nil"/>
          <w:bottom w:val="nil"/>
          <w:right w:val="nil"/>
          <w:between w:val="nil"/>
        </w:pBdr>
        <w:snapToGrid w:val="0"/>
        <w:spacing w:before="180" w:after="180" w:line="240" w:lineRule="auto"/>
        <w:jc w:val="left"/>
        <w:rPr>
          <w:ins w:id="375" w:author="queenie.lai0225@gmail.com" w:date="2023-09-04T10:16:00Z"/>
          <w:rFonts w:ascii="微軟正黑體" w:eastAsia="微軟正黑體" w:hAnsi="微軟正黑體"/>
          <w:bCs/>
          <w:color w:val="000000"/>
          <w:sz w:val="20"/>
          <w:szCs w:val="20"/>
        </w:rPr>
        <w:pPrChange w:id="376"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77" w:author="queenie.lai0225@gmail.com" w:date="2023-09-04T10:16:00Z">
        <w:r w:rsidRPr="00D85775">
          <w:rPr>
            <w:rFonts w:ascii="微軟正黑體" w:eastAsia="微軟正黑體" w:hAnsi="微軟正黑體" w:cs="Apple Color Emoji"/>
            <w:bCs/>
            <w:color w:val="000000"/>
            <w:sz w:val="20"/>
            <w:szCs w:val="20"/>
          </w:rPr>
          <w:t>賣方了解並同意，</w:t>
        </w:r>
        <w:r>
          <w:rPr>
            <w:rFonts w:ascii="微軟正黑體" w:eastAsia="微軟正黑體" w:hAnsi="微軟正黑體" w:hint="eastAsia"/>
            <w:bCs/>
            <w:color w:val="000000"/>
            <w:sz w:val="20"/>
            <w:szCs w:val="20"/>
          </w:rPr>
          <w:t>當契約成立時，賣方即不得修改該</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之交易條件，並同意本公司依契約內容移轉</w:t>
        </w:r>
        <w:proofErr w:type="gramStart"/>
        <w:r>
          <w:rPr>
            <w:rFonts w:ascii="Apple Color Emoji" w:eastAsia="微軟正黑體" w:hAnsi="Apple Color Emoji" w:cs="Apple Color Emoji" w:hint="eastAsia"/>
            <w:bCs/>
            <w:color w:val="000000"/>
            <w:sz w:val="20"/>
            <w:szCs w:val="20"/>
          </w:rPr>
          <w:t>土星碳權憑證</w:t>
        </w:r>
        <w:proofErr w:type="gramEnd"/>
        <w:r>
          <w:rPr>
            <w:rFonts w:ascii="Apple Color Emoji" w:eastAsia="微軟正黑體" w:hAnsi="Apple Color Emoji" w:cs="Apple Color Emoji" w:hint="eastAsia"/>
            <w:bCs/>
            <w:color w:val="000000"/>
            <w:sz w:val="20"/>
            <w:szCs w:val="20"/>
          </w:rPr>
          <w:t>予本公司以完成交付</w:t>
        </w:r>
        <w:proofErr w:type="gramStart"/>
        <w:r>
          <w:rPr>
            <w:rFonts w:ascii="Apple Color Emoji" w:eastAsia="微軟正黑體" w:hAnsi="Apple Color Emoji" w:cs="Apple Color Emoji" w:hint="eastAsia"/>
            <w:bCs/>
            <w:color w:val="000000"/>
            <w:sz w:val="20"/>
            <w:szCs w:val="20"/>
          </w:rPr>
          <w:t>土星碳權憑證</w:t>
        </w:r>
        <w:proofErr w:type="gramEnd"/>
        <w:r>
          <w:rPr>
            <w:rFonts w:ascii="微軟正黑體" w:eastAsia="微軟正黑體" w:hAnsi="微軟正黑體" w:cs="Apple Color Emoji"/>
            <w:bCs/>
            <w:color w:val="000000"/>
            <w:sz w:val="20"/>
            <w:szCs w:val="20"/>
          </w:rPr>
          <w:t>，</w:t>
        </w:r>
        <w:r>
          <w:rPr>
            <w:rFonts w:ascii="Apple Color Emoji" w:eastAsia="微軟正黑體" w:hAnsi="Apple Color Emoji" w:cs="Apple Color Emoji" w:hint="eastAsia"/>
            <w:bCs/>
            <w:color w:val="000000"/>
            <w:sz w:val="20"/>
            <w:szCs w:val="20"/>
          </w:rPr>
          <w:t>本公司將於</w:t>
        </w:r>
        <w:proofErr w:type="gramStart"/>
        <w:r>
          <w:rPr>
            <w:rFonts w:ascii="Apple Color Emoji" w:eastAsia="微軟正黑體" w:hAnsi="Apple Color Emoji" w:cs="Apple Color Emoji" w:hint="eastAsia"/>
            <w:bCs/>
            <w:color w:val="000000"/>
            <w:sz w:val="20"/>
            <w:szCs w:val="20"/>
          </w:rPr>
          <w:t>土星碳權憑證</w:t>
        </w:r>
        <w:proofErr w:type="gramEnd"/>
        <w:r>
          <w:rPr>
            <w:rFonts w:ascii="Apple Color Emoji" w:eastAsia="微軟正黑體" w:hAnsi="Apple Color Emoji" w:cs="Apple Color Emoji" w:hint="eastAsia"/>
            <w:bCs/>
            <w:color w:val="000000"/>
            <w:sz w:val="20"/>
            <w:szCs w:val="20"/>
          </w:rPr>
          <w:t>完成交付後</w:t>
        </w:r>
        <w:r>
          <w:rPr>
            <w:rFonts w:ascii="微軟正黑體" w:eastAsia="微軟正黑體" w:hAnsi="微軟正黑體" w:hint="eastAsia"/>
            <w:bCs/>
            <w:sz w:val="20"/>
            <w:szCs w:val="20"/>
          </w:rPr>
          <w:t>6</w:t>
        </w:r>
        <w:r w:rsidRPr="007014CF">
          <w:rPr>
            <w:rFonts w:ascii="微軟正黑體" w:eastAsia="微軟正黑體" w:hAnsi="微軟正黑體"/>
            <w:bCs/>
            <w:sz w:val="20"/>
            <w:szCs w:val="20"/>
          </w:rPr>
          <w:t>0</w:t>
        </w:r>
        <w:r>
          <w:rPr>
            <w:rFonts w:ascii="Apple Color Emoji" w:eastAsia="微軟正黑體" w:hAnsi="Apple Color Emoji" w:cs="Apple Color Emoji" w:hint="eastAsia"/>
            <w:bCs/>
            <w:color w:val="000000"/>
            <w:sz w:val="20"/>
            <w:szCs w:val="20"/>
          </w:rPr>
          <w:t>分鐘內撥款至賣方帳戶。</w:t>
        </w:r>
      </w:ins>
    </w:p>
    <w:p w14:paraId="12823FE7" w14:textId="77777777" w:rsidR="004425D7" w:rsidRPr="00262D82" w:rsidRDefault="004425D7" w:rsidP="004425D7">
      <w:pPr>
        <w:numPr>
          <w:ilvl w:val="1"/>
          <w:numId w:val="28"/>
        </w:numPr>
        <w:pBdr>
          <w:top w:val="nil"/>
          <w:left w:val="nil"/>
          <w:bottom w:val="nil"/>
          <w:right w:val="nil"/>
          <w:between w:val="nil"/>
        </w:pBdr>
        <w:snapToGrid w:val="0"/>
        <w:spacing w:before="180" w:after="180" w:line="240" w:lineRule="auto"/>
        <w:jc w:val="left"/>
        <w:rPr>
          <w:ins w:id="378" w:author="queenie.lai0225@gmail.com" w:date="2023-09-04T10:16:00Z"/>
          <w:rFonts w:ascii="微軟正黑體" w:eastAsia="微軟正黑體" w:hAnsi="微軟正黑體"/>
          <w:bCs/>
          <w:color w:val="000000"/>
          <w:sz w:val="20"/>
          <w:szCs w:val="20"/>
        </w:rPr>
        <w:pPrChange w:id="379"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80" w:author="queenie.lai0225@gmail.com" w:date="2023-09-04T10:16:00Z">
        <w:r w:rsidRPr="00D85775">
          <w:rPr>
            <w:rFonts w:ascii="微軟正黑體" w:eastAsia="微軟正黑體" w:hAnsi="微軟正黑體" w:cs="Apple Color Emoji" w:hint="eastAsia"/>
            <w:bCs/>
            <w:color w:val="000000"/>
            <w:sz w:val="20"/>
            <w:szCs w:val="20"/>
          </w:rPr>
          <w:t>契約成立後[30分鐘內]，本公司</w:t>
        </w:r>
        <w:r>
          <w:rPr>
            <w:rFonts w:ascii="微軟正黑體" w:eastAsia="微軟正黑體" w:hAnsi="微軟正黑體" w:cs="Apple Color Emoji" w:hint="eastAsia"/>
            <w:bCs/>
            <w:color w:val="000000"/>
            <w:sz w:val="20"/>
            <w:szCs w:val="20"/>
          </w:rPr>
          <w:t>得不附理由解除契約。</w:t>
        </w:r>
        <w:r>
          <w:rPr>
            <w:rFonts w:ascii="微軟正黑體" w:eastAsia="微軟正黑體" w:hAnsi="微軟正黑體" w:hint="eastAsia"/>
            <w:bCs/>
            <w:color w:val="000000"/>
            <w:sz w:val="20"/>
            <w:szCs w:val="20"/>
          </w:rPr>
          <w:t>當本公司依本條行使契約解除權時，該</w:t>
        </w:r>
        <w:proofErr w:type="gramStart"/>
        <w:r>
          <w:rPr>
            <w:rFonts w:ascii="微軟正黑體" w:eastAsia="微軟正黑體" w:hAnsi="微軟正黑體" w:hint="eastAsia"/>
            <w:bCs/>
            <w:color w:val="000000"/>
            <w:sz w:val="20"/>
            <w:szCs w:val="20"/>
          </w:rPr>
          <w:t>土星碳權憑證</w:t>
        </w:r>
        <w:proofErr w:type="gramEnd"/>
        <w:r>
          <w:rPr>
            <w:rFonts w:ascii="微軟正黑體" w:eastAsia="微軟正黑體" w:hAnsi="微軟正黑體" w:hint="eastAsia"/>
            <w:bCs/>
            <w:color w:val="000000"/>
            <w:sz w:val="20"/>
            <w:szCs w:val="20"/>
          </w:rPr>
          <w:t>將回復契約未成立時之上架狀態，本公司無給付價金之義</w:t>
        </w:r>
        <w:proofErr w:type="gramStart"/>
        <w:r>
          <w:rPr>
            <w:rFonts w:ascii="微軟正黑體" w:eastAsia="微軟正黑體" w:hAnsi="微軟正黑體" w:hint="eastAsia"/>
            <w:bCs/>
            <w:color w:val="000000"/>
            <w:sz w:val="20"/>
            <w:szCs w:val="20"/>
          </w:rPr>
          <w:t>務</w:t>
        </w:r>
        <w:proofErr w:type="gramEnd"/>
        <w:r>
          <w:rPr>
            <w:rFonts w:ascii="微軟正黑體" w:eastAsia="微軟正黑體" w:hAnsi="微軟正黑體" w:hint="eastAsia"/>
            <w:bCs/>
            <w:color w:val="000000"/>
            <w:sz w:val="20"/>
            <w:szCs w:val="20"/>
          </w:rPr>
          <w:t>。</w:t>
        </w:r>
      </w:ins>
    </w:p>
    <w:p w14:paraId="29DA3D50" w14:textId="77777777" w:rsidR="004425D7" w:rsidRPr="002C18E1" w:rsidRDefault="004425D7" w:rsidP="004425D7">
      <w:pPr>
        <w:numPr>
          <w:ilvl w:val="1"/>
          <w:numId w:val="28"/>
        </w:numPr>
        <w:pBdr>
          <w:top w:val="nil"/>
          <w:left w:val="nil"/>
          <w:bottom w:val="nil"/>
          <w:right w:val="nil"/>
          <w:between w:val="nil"/>
        </w:pBdr>
        <w:snapToGrid w:val="0"/>
        <w:spacing w:before="180" w:after="180" w:line="240" w:lineRule="auto"/>
        <w:jc w:val="left"/>
        <w:rPr>
          <w:ins w:id="381" w:author="queenie.lai0225@gmail.com" w:date="2023-09-04T10:16:00Z"/>
          <w:rFonts w:ascii="微軟正黑體" w:eastAsia="微軟正黑體" w:hAnsi="微軟正黑體"/>
          <w:bCs/>
          <w:color w:val="000000"/>
          <w:sz w:val="20"/>
          <w:szCs w:val="20"/>
        </w:rPr>
        <w:pPrChange w:id="382"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83" w:author="queenie.lai0225@gmail.com" w:date="2023-09-04T10:16:00Z">
        <w:r>
          <w:rPr>
            <w:rFonts w:ascii="微軟正黑體" w:eastAsia="微軟正黑體" w:hAnsi="微軟正黑體" w:hint="eastAsia"/>
            <w:bCs/>
            <w:sz w:val="20"/>
            <w:szCs w:val="20"/>
          </w:rPr>
          <w:t>賣方</w:t>
        </w:r>
        <w:r>
          <w:rPr>
            <w:rFonts w:ascii="微軟正黑體" w:eastAsia="微軟正黑體" w:hAnsi="微軟正黑體"/>
            <w:bCs/>
            <w:sz w:val="20"/>
            <w:szCs w:val="20"/>
          </w:rPr>
          <w:t>擔保，</w:t>
        </w:r>
        <w:r>
          <w:rPr>
            <w:rFonts w:ascii="微軟正黑體" w:eastAsia="微軟正黑體" w:hAnsi="微軟正黑體" w:hint="eastAsia"/>
            <w:bCs/>
            <w:sz w:val="20"/>
            <w:szCs w:val="20"/>
          </w:rPr>
          <w:t>其於事前已知悉其於本平台上架銷售之</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，且已完成公司內部相關條件，並完整有權限於本平台上架銷售</w:t>
        </w:r>
        <w:proofErr w:type="gramStart"/>
        <w:r>
          <w:rPr>
            <w:rFonts w:ascii="微軟正黑體" w:eastAsia="微軟正黑體" w:hAnsi="微軟正黑體" w:hint="eastAsia"/>
            <w:bCs/>
            <w:sz w:val="20"/>
            <w:szCs w:val="20"/>
          </w:rPr>
          <w:t>土星碳權憑證</w:t>
        </w:r>
        <w:proofErr w:type="gramEnd"/>
        <w:r>
          <w:rPr>
            <w:rFonts w:ascii="微軟正黑體" w:eastAsia="微軟正黑體" w:hAnsi="微軟正黑體" w:hint="eastAsia"/>
            <w:bCs/>
            <w:sz w:val="20"/>
            <w:szCs w:val="20"/>
          </w:rPr>
          <w:t>予本公司</w:t>
        </w:r>
        <w:r>
          <w:rPr>
            <w:rFonts w:ascii="微軟正黑體" w:eastAsia="微軟正黑體" w:hAnsi="微軟正黑體"/>
            <w:bCs/>
            <w:sz w:val="20"/>
            <w:szCs w:val="20"/>
          </w:rPr>
          <w:t>。</w:t>
        </w:r>
      </w:ins>
    </w:p>
    <w:p w14:paraId="346EE8F9" w14:textId="77777777" w:rsidR="004425D7" w:rsidRPr="00F60F49" w:rsidRDefault="004425D7" w:rsidP="004425D7">
      <w:pPr>
        <w:numPr>
          <w:ilvl w:val="1"/>
          <w:numId w:val="28"/>
        </w:numPr>
        <w:pBdr>
          <w:top w:val="nil"/>
          <w:left w:val="nil"/>
          <w:bottom w:val="nil"/>
          <w:right w:val="nil"/>
          <w:between w:val="nil"/>
        </w:pBdr>
        <w:snapToGrid w:val="0"/>
        <w:spacing w:before="180" w:after="180" w:line="240" w:lineRule="auto"/>
        <w:jc w:val="left"/>
        <w:rPr>
          <w:ins w:id="384" w:author="queenie.lai0225@gmail.com" w:date="2023-09-04T10:16:00Z"/>
          <w:rFonts w:ascii="微軟正黑體" w:eastAsia="微軟正黑體" w:hAnsi="微軟正黑體"/>
          <w:bCs/>
          <w:color w:val="000000"/>
          <w:sz w:val="20"/>
          <w:szCs w:val="20"/>
        </w:rPr>
        <w:pPrChange w:id="385"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86" w:author="queenie.lai0225@gmail.com" w:date="2023-09-04T10:16:00Z">
        <w:r>
          <w:rPr>
            <w:rFonts w:ascii="微軟正黑體" w:eastAsia="微軟正黑體" w:hAnsi="微軟正黑體" w:hint="eastAsia"/>
            <w:bCs/>
            <w:color w:val="000000"/>
            <w:sz w:val="20"/>
            <w:szCs w:val="20"/>
          </w:rPr>
          <w:t>契約成立</w:t>
        </w:r>
        <w:r>
          <w:rPr>
            <w:rFonts w:ascii="微軟正黑體" w:eastAsia="微軟正黑體" w:hAnsi="微軟正黑體"/>
            <w:bCs/>
            <w:color w:val="000000"/>
            <w:sz w:val="20"/>
            <w:szCs w:val="20"/>
          </w:rPr>
          <w:t>後</w:t>
        </w:r>
        <w:r>
          <w:rPr>
            <w:rFonts w:ascii="微軟正黑體" w:eastAsia="微軟正黑體" w:hAnsi="微軟正黑體" w:hint="eastAsia"/>
            <w:bCs/>
            <w:color w:val="000000"/>
            <w:sz w:val="20"/>
            <w:szCs w:val="20"/>
          </w:rPr>
          <w:t>，</w:t>
        </w:r>
        <w:r w:rsidRPr="00F60F49">
          <w:rPr>
            <w:rFonts w:ascii="微軟正黑體" w:eastAsia="微軟正黑體" w:hAnsi="微軟正黑體" w:hint="eastAsia"/>
            <w:bCs/>
            <w:color w:val="000000"/>
            <w:sz w:val="20"/>
            <w:szCs w:val="20"/>
          </w:rPr>
          <w:t>本公司有權收取</w:t>
        </w:r>
        <w:r>
          <w:rPr>
            <w:rFonts w:ascii="微軟正黑體" w:eastAsia="微軟正黑體" w:hAnsi="微軟正黑體" w:hint="eastAsia"/>
            <w:bCs/>
            <w:color w:val="000000"/>
            <w:sz w:val="20"/>
            <w:szCs w:val="20"/>
          </w:rPr>
          <w:t>交易手續費</w:t>
        </w:r>
        <w:r w:rsidRPr="00F60F49">
          <w:rPr>
            <w:rFonts w:ascii="微軟正黑體" w:eastAsia="微軟正黑體" w:hAnsi="微軟正黑體" w:hint="eastAsia"/>
            <w:bCs/>
            <w:color w:val="000000"/>
            <w:sz w:val="20"/>
            <w:szCs w:val="20"/>
          </w:rPr>
          <w:t>，</w:t>
        </w:r>
        <w:r>
          <w:rPr>
            <w:rFonts w:ascii="微軟正黑體" w:eastAsia="微軟正黑體" w:hAnsi="微軟正黑體" w:hint="eastAsia"/>
            <w:bCs/>
            <w:color w:val="000000"/>
            <w:sz w:val="20"/>
            <w:szCs w:val="20"/>
          </w:rPr>
          <w:t>並</w:t>
        </w:r>
        <w:r w:rsidRPr="00F60F49">
          <w:rPr>
            <w:rFonts w:ascii="微軟正黑體" w:eastAsia="微軟正黑體" w:hAnsi="微軟正黑體"/>
            <w:bCs/>
            <w:color w:val="000000"/>
            <w:sz w:val="20"/>
            <w:szCs w:val="20"/>
          </w:rPr>
          <w:t>得逕行從</w:t>
        </w:r>
        <w:r>
          <w:rPr>
            <w:rFonts w:ascii="微軟正黑體" w:eastAsia="微軟正黑體" w:hAnsi="微軟正黑體" w:hint="eastAsia"/>
            <w:bCs/>
            <w:color w:val="000000"/>
            <w:sz w:val="20"/>
            <w:szCs w:val="20"/>
          </w:rPr>
          <w:t>本公司</w:t>
        </w:r>
        <w:r w:rsidRPr="00F60F49">
          <w:rPr>
            <w:rFonts w:ascii="微軟正黑體" w:eastAsia="微軟正黑體" w:hAnsi="微軟正黑體"/>
            <w:bCs/>
            <w:color w:val="000000"/>
            <w:sz w:val="20"/>
            <w:szCs w:val="20"/>
          </w:rPr>
          <w:t>支付</w:t>
        </w:r>
        <w:r w:rsidRPr="00F60F49">
          <w:rPr>
            <w:rFonts w:ascii="微軟正黑體" w:eastAsia="微軟正黑體" w:hAnsi="微軟正黑體" w:hint="eastAsia"/>
            <w:bCs/>
            <w:color w:val="000000"/>
            <w:sz w:val="20"/>
            <w:szCs w:val="20"/>
          </w:rPr>
          <w:t>之</w:t>
        </w:r>
        <w:r w:rsidRPr="00F60F49">
          <w:rPr>
            <w:rFonts w:ascii="微軟正黑體" w:eastAsia="微軟正黑體" w:hAnsi="微軟正黑體"/>
            <w:bCs/>
            <w:color w:val="000000"/>
            <w:sz w:val="20"/>
            <w:szCs w:val="20"/>
          </w:rPr>
          <w:t>款項中扣除賣家應給付</w:t>
        </w:r>
        <w:r w:rsidRPr="00F60F49">
          <w:rPr>
            <w:rFonts w:ascii="微軟正黑體" w:eastAsia="微軟正黑體" w:hAnsi="微軟正黑體" w:hint="eastAsia"/>
            <w:bCs/>
            <w:color w:val="000000"/>
            <w:sz w:val="20"/>
            <w:szCs w:val="20"/>
          </w:rPr>
          <w:t>之</w:t>
        </w:r>
        <w:r>
          <w:rPr>
            <w:rFonts w:ascii="微軟正黑體" w:eastAsia="微軟正黑體" w:hAnsi="微軟正黑體" w:hint="eastAsia"/>
            <w:bCs/>
            <w:color w:val="000000"/>
            <w:sz w:val="20"/>
            <w:szCs w:val="20"/>
          </w:rPr>
          <w:t>交易手續費</w:t>
        </w:r>
        <w:r w:rsidRPr="00F60F49">
          <w:rPr>
            <w:rFonts w:ascii="微軟正黑體" w:eastAsia="微軟正黑體" w:hAnsi="微軟正黑體"/>
            <w:bCs/>
            <w:color w:val="000000"/>
            <w:sz w:val="20"/>
            <w:szCs w:val="20"/>
          </w:rPr>
          <w:t>及任何適用</w:t>
        </w:r>
        <w:r w:rsidRPr="00F60F49">
          <w:rPr>
            <w:rFonts w:ascii="微軟正黑體" w:eastAsia="微軟正黑體" w:hAnsi="微軟正黑體" w:hint="eastAsia"/>
            <w:bCs/>
            <w:color w:val="000000"/>
            <w:sz w:val="20"/>
            <w:szCs w:val="20"/>
          </w:rPr>
          <w:t>之</w:t>
        </w:r>
        <w:r w:rsidRPr="00F60F49">
          <w:rPr>
            <w:rFonts w:ascii="微軟正黑體" w:eastAsia="微軟正黑體" w:hAnsi="微軟正黑體"/>
            <w:bCs/>
            <w:color w:val="000000"/>
            <w:sz w:val="20"/>
            <w:szCs w:val="20"/>
          </w:rPr>
          <w:t>稅款。</w:t>
        </w:r>
        <w:r>
          <w:rPr>
            <w:rFonts w:ascii="微軟正黑體" w:eastAsia="微軟正黑體" w:hAnsi="微軟正黑體" w:hint="eastAsia"/>
            <w:bCs/>
            <w:color w:val="000000"/>
            <w:sz w:val="20"/>
            <w:szCs w:val="20"/>
          </w:rPr>
          <w:t>相關費用之計算，因各會員等級不同，故以平台公告為</w:t>
        </w:r>
        <w:proofErr w:type="gramStart"/>
        <w:r>
          <w:rPr>
            <w:rFonts w:ascii="微軟正黑體" w:eastAsia="微軟正黑體" w:hAnsi="微軟正黑體" w:hint="eastAsia"/>
            <w:bCs/>
            <w:color w:val="000000"/>
            <w:sz w:val="20"/>
            <w:szCs w:val="20"/>
          </w:rPr>
          <w:t>準</w:t>
        </w:r>
        <w:proofErr w:type="gramEnd"/>
        <w:r>
          <w:rPr>
            <w:rFonts w:ascii="微軟正黑體" w:eastAsia="微軟正黑體" w:hAnsi="微軟正黑體" w:hint="eastAsia"/>
            <w:bCs/>
            <w:color w:val="000000"/>
            <w:sz w:val="20"/>
            <w:szCs w:val="20"/>
          </w:rPr>
          <w:t>，費用如有調整，本公司將於</w:t>
        </w:r>
        <w:r>
          <w:rPr>
            <w:rFonts w:ascii="微軟正黑體" w:eastAsia="微軟正黑體" w:hAnsi="微軟正黑體"/>
            <w:bCs/>
            <w:color w:val="000000"/>
            <w:sz w:val="20"/>
            <w:szCs w:val="20"/>
          </w:rPr>
          <w:t>60</w:t>
        </w:r>
        <w:r>
          <w:rPr>
            <w:rFonts w:ascii="微軟正黑體" w:eastAsia="微軟正黑體" w:hAnsi="微軟正黑體" w:hint="eastAsia"/>
            <w:bCs/>
            <w:color w:val="000000"/>
            <w:sz w:val="20"/>
            <w:szCs w:val="20"/>
          </w:rPr>
          <w:t>日前以公告或電子郵件通知方式告知會員，會員若繼續使用本平台服務者，視同同意該更新之費用。</w:t>
        </w:r>
      </w:ins>
    </w:p>
    <w:p w14:paraId="1DEC7A2A" w14:textId="77777777" w:rsidR="004425D7" w:rsidRPr="00262D82" w:rsidRDefault="004425D7" w:rsidP="004425D7">
      <w:pPr>
        <w:numPr>
          <w:ilvl w:val="1"/>
          <w:numId w:val="28"/>
        </w:numPr>
        <w:pBdr>
          <w:top w:val="nil"/>
          <w:left w:val="nil"/>
          <w:bottom w:val="nil"/>
          <w:right w:val="nil"/>
          <w:between w:val="nil"/>
        </w:pBdr>
        <w:snapToGrid w:val="0"/>
        <w:spacing w:before="180" w:after="180" w:line="240" w:lineRule="auto"/>
        <w:jc w:val="left"/>
        <w:rPr>
          <w:ins w:id="387" w:author="queenie.lai0225@gmail.com" w:date="2023-09-04T10:16:00Z"/>
          <w:rFonts w:ascii="微軟正黑體" w:eastAsia="微軟正黑體" w:hAnsi="微軟正黑體"/>
          <w:bCs/>
          <w:color w:val="000000"/>
          <w:sz w:val="20"/>
          <w:szCs w:val="20"/>
        </w:rPr>
        <w:pPrChange w:id="388"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89" w:author="queenie.lai0225@gmail.com" w:date="2023-09-04T10:16:00Z">
        <w:r>
          <w:rPr>
            <w:rFonts w:ascii="微軟正黑體" w:eastAsia="微軟正黑體" w:hAnsi="微軟正黑體" w:hint="eastAsia"/>
            <w:bCs/>
            <w:color w:val="000000"/>
            <w:sz w:val="20"/>
            <w:szCs w:val="20"/>
          </w:rPr>
          <w:t>賣方了解並同意，本公司不因依第3.4條解除權之行使或賣方於本平台自行設定之交易條件而</w:t>
        </w:r>
        <w:r>
          <w:rPr>
            <w:rFonts w:ascii="微軟正黑體" w:eastAsia="微軟正黑體" w:hAnsi="微軟正黑體"/>
            <w:bCs/>
            <w:color w:val="000000"/>
            <w:sz w:val="20"/>
            <w:szCs w:val="20"/>
          </w:rPr>
          <w:t>承擔</w:t>
        </w:r>
        <w:r>
          <w:rPr>
            <w:rFonts w:ascii="微軟正黑體" w:eastAsia="微軟正黑體" w:hAnsi="微軟正黑體" w:hint="eastAsia"/>
            <w:bCs/>
            <w:color w:val="000000"/>
            <w:sz w:val="20"/>
            <w:szCs w:val="20"/>
          </w:rPr>
          <w:t>任何法律或財務上之責任，包括但不限於任何價格波動、間接損失等</w:t>
        </w:r>
        <w:r w:rsidRPr="00D85775">
          <w:rPr>
            <w:rFonts w:ascii="微軟正黑體" w:eastAsia="微軟正黑體" w:hAnsi="微軟正黑體" w:cs="Apple Color Emoji" w:hint="eastAsia"/>
            <w:bCs/>
            <w:color w:val="000000"/>
            <w:sz w:val="20"/>
            <w:szCs w:val="20"/>
          </w:rPr>
          <w:t>。</w:t>
        </w:r>
      </w:ins>
    </w:p>
    <w:p w14:paraId="141771B4" w14:textId="77777777" w:rsidR="004425D7" w:rsidRDefault="004425D7" w:rsidP="004425D7">
      <w:pPr>
        <w:numPr>
          <w:ilvl w:val="1"/>
          <w:numId w:val="28"/>
        </w:numPr>
        <w:pBdr>
          <w:top w:val="nil"/>
          <w:left w:val="nil"/>
          <w:bottom w:val="nil"/>
          <w:right w:val="nil"/>
          <w:between w:val="nil"/>
        </w:pBdr>
        <w:snapToGrid w:val="0"/>
        <w:spacing w:before="180" w:after="180" w:line="240" w:lineRule="auto"/>
        <w:jc w:val="left"/>
        <w:rPr>
          <w:ins w:id="390" w:author="queenie.lai0225@gmail.com" w:date="2023-09-04T10:16:00Z"/>
          <w:rFonts w:ascii="微軟正黑體" w:eastAsia="微軟正黑體" w:hAnsi="微軟正黑體"/>
          <w:bCs/>
          <w:color w:val="000000"/>
          <w:sz w:val="20"/>
          <w:szCs w:val="20"/>
        </w:rPr>
        <w:pPrChange w:id="391"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jc w:val="left"/>
          </w:pPr>
        </w:pPrChange>
      </w:pPr>
      <w:ins w:id="392" w:author="queenie.lai0225@gmail.com" w:date="2023-09-04T10:16:00Z">
        <w:r>
          <w:rPr>
            <w:rFonts w:ascii="微軟正黑體" w:eastAsia="微軟正黑體" w:hAnsi="微軟正黑體"/>
            <w:bCs/>
            <w:color w:val="000000"/>
            <w:sz w:val="20"/>
            <w:szCs w:val="20"/>
          </w:rPr>
          <w:lastRenderedPageBreak/>
          <w:t>本公司原則上將依第3.3條所定期間給付款項給賣方，若因金融機構之作業期間致使該款項無法如期給付時，本公司將盡速通知賣方該遲延情形，惟本公司不因金融機構作業期間所致之遲延情形而承擔任何財務上及法律上之責任。</w:t>
        </w:r>
      </w:ins>
    </w:p>
    <w:p w14:paraId="056604D7" w14:textId="77777777" w:rsidR="004425D7" w:rsidRPr="003125A2" w:rsidRDefault="004425D7" w:rsidP="004425D7">
      <w:pPr>
        <w:numPr>
          <w:ilvl w:val="0"/>
          <w:numId w:val="28"/>
        </w:numPr>
        <w:pBdr>
          <w:top w:val="nil"/>
          <w:left w:val="nil"/>
          <w:bottom w:val="nil"/>
          <w:right w:val="nil"/>
          <w:between w:val="nil"/>
        </w:pBdr>
        <w:snapToGrid w:val="0"/>
        <w:spacing w:before="180" w:after="180" w:line="240" w:lineRule="auto"/>
        <w:jc w:val="left"/>
        <w:rPr>
          <w:ins w:id="393" w:author="queenie.lai0225@gmail.com" w:date="2023-09-04T10:16:00Z"/>
          <w:rFonts w:ascii="微軟正黑體" w:eastAsia="微軟正黑體" w:hAnsi="微軟正黑體"/>
          <w:b/>
          <w:color w:val="000000"/>
          <w:sz w:val="20"/>
          <w:szCs w:val="20"/>
        </w:rPr>
        <w:pPrChange w:id="394" w:author="queenie.lai0225@gmail.com" w:date="2023-09-04T10:18:00Z">
          <w:pPr>
            <w:numPr>
              <w:numId w:val="25"/>
            </w:numPr>
            <w:pBdr>
              <w:top w:val="nil"/>
              <w:left w:val="nil"/>
              <w:bottom w:val="nil"/>
              <w:right w:val="nil"/>
              <w:between w:val="nil"/>
            </w:pBdr>
            <w:snapToGrid w:val="0"/>
            <w:spacing w:before="180" w:after="180" w:line="240" w:lineRule="auto"/>
            <w:ind w:left="425" w:hanging="425"/>
            <w:jc w:val="left"/>
          </w:pPr>
        </w:pPrChange>
      </w:pPr>
      <w:ins w:id="395" w:author="queenie.lai0225@gmail.com" w:date="2023-09-04T10:16:00Z">
        <w:r w:rsidRPr="003125A2">
          <w:rPr>
            <w:rFonts w:ascii="微軟正黑體" w:eastAsia="微軟正黑體" w:hAnsi="微軟正黑體" w:hint="eastAsia"/>
            <w:b/>
            <w:color w:val="000000"/>
            <w:sz w:val="20"/>
            <w:szCs w:val="20"/>
          </w:rPr>
          <w:t>本協議之終止</w:t>
        </w:r>
      </w:ins>
    </w:p>
    <w:p w14:paraId="35D46880" w14:textId="77777777" w:rsidR="004425D7" w:rsidRPr="003125A2" w:rsidRDefault="004425D7" w:rsidP="004425D7">
      <w:pPr>
        <w:numPr>
          <w:ilvl w:val="1"/>
          <w:numId w:val="28"/>
        </w:numPr>
        <w:pBdr>
          <w:top w:val="nil"/>
          <w:left w:val="nil"/>
          <w:bottom w:val="nil"/>
          <w:right w:val="nil"/>
          <w:between w:val="nil"/>
        </w:pBdr>
        <w:snapToGrid w:val="0"/>
        <w:spacing w:before="180" w:after="180" w:line="240" w:lineRule="auto"/>
        <w:rPr>
          <w:ins w:id="396" w:author="queenie.lai0225@gmail.com" w:date="2023-09-04T10:16:00Z"/>
          <w:rFonts w:ascii="微軟正黑體" w:eastAsia="微軟正黑體" w:hAnsi="微軟正黑體"/>
          <w:sz w:val="20"/>
          <w:szCs w:val="20"/>
        </w:rPr>
        <w:pPrChange w:id="397"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pPr>
        </w:pPrChange>
      </w:pPr>
      <w:ins w:id="398" w:author="queenie.lai0225@gmail.com" w:date="2023-09-04T10:16:00Z">
        <w:r w:rsidRPr="003125A2">
          <w:rPr>
            <w:rFonts w:ascii="微軟正黑體" w:eastAsia="微軟正黑體" w:hAnsi="微軟正黑體" w:hint="eastAsia"/>
            <w:sz w:val="20"/>
            <w:szCs w:val="20"/>
          </w:rPr>
          <w:t>除另有約定者，會員違反本協議內容情節重大者，包含但不限於訂單給付期限內未完成給付金額，或有相當事證足認有涉及違法之行為，或所提交之身份認證資料為虛偽並查證屬實者，本公司得對其暫停一部或全部之服務，並得終止本協議；</w:t>
        </w:r>
      </w:ins>
    </w:p>
    <w:p w14:paraId="30B9B96A" w14:textId="77777777" w:rsidR="004425D7" w:rsidRPr="003125A2" w:rsidRDefault="004425D7" w:rsidP="004425D7">
      <w:pPr>
        <w:numPr>
          <w:ilvl w:val="1"/>
          <w:numId w:val="28"/>
        </w:numPr>
        <w:pBdr>
          <w:top w:val="nil"/>
          <w:left w:val="nil"/>
          <w:bottom w:val="nil"/>
          <w:right w:val="nil"/>
          <w:between w:val="nil"/>
        </w:pBdr>
        <w:snapToGrid w:val="0"/>
        <w:spacing w:before="180" w:after="180" w:line="240" w:lineRule="auto"/>
        <w:rPr>
          <w:ins w:id="399" w:author="queenie.lai0225@gmail.com" w:date="2023-09-04T10:16:00Z"/>
          <w:rFonts w:ascii="微軟正黑體" w:eastAsia="微軟正黑體" w:hAnsi="微軟正黑體"/>
          <w:sz w:val="20"/>
          <w:szCs w:val="20"/>
        </w:rPr>
        <w:pPrChange w:id="400"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pPr>
        </w:pPrChange>
      </w:pPr>
      <w:ins w:id="401" w:author="queenie.lai0225@gmail.com" w:date="2023-09-04T10:16:00Z">
        <w:r w:rsidRPr="003125A2">
          <w:rPr>
            <w:rFonts w:ascii="微軟正黑體" w:eastAsia="微軟正黑體" w:hAnsi="微軟正黑體" w:hint="eastAsia"/>
            <w:sz w:val="20"/>
            <w:szCs w:val="20"/>
          </w:rPr>
          <w:t>前條所謂違反本協議之約定情節重大，係指違約方違反本協議之義務，經本公司合法通知</w:t>
        </w:r>
        <w:r w:rsidRPr="003125A2">
          <w:rPr>
            <w:rFonts w:ascii="微軟正黑體" w:eastAsia="微軟正黑體" w:hAnsi="微軟正黑體"/>
            <w:sz w:val="20"/>
            <w:szCs w:val="20"/>
          </w:rPr>
          <w:t>3</w:t>
        </w:r>
        <w:r w:rsidRPr="003125A2">
          <w:rPr>
            <w:rFonts w:ascii="微軟正黑體" w:eastAsia="微軟正黑體" w:hAnsi="微軟正黑體" w:hint="eastAsia"/>
            <w:sz w:val="20"/>
            <w:szCs w:val="20"/>
          </w:rPr>
          <w:t>次，未於本公司通知指定期限完成修正者，或違約方仍有違約行為者。</w:t>
        </w:r>
      </w:ins>
    </w:p>
    <w:p w14:paraId="600AD2D9" w14:textId="5DBE9957" w:rsidR="004425D7" w:rsidRPr="008039FA" w:rsidRDefault="004425D7" w:rsidP="004425D7">
      <w:pPr>
        <w:numPr>
          <w:ilvl w:val="1"/>
          <w:numId w:val="28"/>
        </w:numPr>
        <w:pBdr>
          <w:top w:val="nil"/>
          <w:left w:val="nil"/>
          <w:bottom w:val="nil"/>
          <w:right w:val="nil"/>
          <w:between w:val="nil"/>
        </w:pBdr>
        <w:snapToGrid w:val="0"/>
        <w:spacing w:before="180" w:after="180" w:line="240" w:lineRule="auto"/>
        <w:rPr>
          <w:ins w:id="402" w:author="queenie.lai0225@gmail.com" w:date="2023-09-04T10:16:00Z"/>
          <w:rFonts w:ascii="微軟正黑體" w:eastAsia="微軟正黑體" w:hAnsi="微軟正黑體"/>
          <w:sz w:val="20"/>
          <w:szCs w:val="20"/>
        </w:rPr>
        <w:pPrChange w:id="403"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pPr>
        </w:pPrChange>
      </w:pPr>
      <w:ins w:id="404" w:author="queenie.lai0225@gmail.com" w:date="2023-09-04T10:16:00Z">
        <w:r w:rsidRPr="003125A2">
          <w:rPr>
            <w:rFonts w:ascii="微軟正黑體" w:eastAsia="微軟正黑體" w:hAnsi="微軟正黑體" w:hint="eastAsia"/>
            <w:sz w:val="20"/>
            <w:szCs w:val="20"/>
          </w:rPr>
          <w:t>會員資格如因</w:t>
        </w:r>
        <w:r w:rsidRPr="005873CF">
          <w:rPr>
            <w:rFonts w:ascii="微軟正黑體" w:eastAsia="微軟正黑體" w:hAnsi="微軟正黑體" w:hint="eastAsia"/>
            <w:sz w:val="20"/>
            <w:szCs w:val="20"/>
          </w:rPr>
          <w:t>第</w:t>
        </w:r>
        <w:r w:rsidRPr="005873CF">
          <w:rPr>
            <w:rFonts w:ascii="微軟正黑體" w:eastAsia="微軟正黑體" w:hAnsi="微軟正黑體"/>
            <w:sz w:val="20"/>
            <w:szCs w:val="20"/>
          </w:rPr>
          <w:t>4.1</w:t>
        </w:r>
        <w:r w:rsidRPr="005873CF">
          <w:rPr>
            <w:rFonts w:ascii="微軟正黑體" w:eastAsia="微軟正黑體" w:hAnsi="微軟正黑體" w:hint="eastAsia"/>
            <w:sz w:val="20"/>
            <w:szCs w:val="20"/>
          </w:rPr>
          <w:t>條</w:t>
        </w:r>
        <w:r w:rsidRPr="003125A2">
          <w:rPr>
            <w:rFonts w:ascii="微軟正黑體" w:eastAsia="微軟正黑體" w:hAnsi="微軟正黑體" w:hint="eastAsia"/>
            <w:sz w:val="20"/>
            <w:szCs w:val="20"/>
          </w:rPr>
          <w:t>原因終</w:t>
        </w:r>
        <w:r>
          <w:rPr>
            <w:rFonts w:ascii="微軟正黑體" w:eastAsia="微軟正黑體" w:hAnsi="微軟正黑體" w:hint="eastAsia"/>
            <w:sz w:val="20"/>
            <w:szCs w:val="20"/>
          </w:rPr>
          <w:t>止者，該會員應於終止後</w:t>
        </w:r>
        <w:r w:rsidRPr="004E20A4">
          <w:rPr>
            <w:rFonts w:ascii="微軟正黑體" w:eastAsia="微軟正黑體" w:hAnsi="微軟正黑體" w:hint="eastAsia"/>
            <w:sz w:val="20"/>
            <w:szCs w:val="20"/>
          </w:rPr>
          <w:t>一</w:t>
        </w:r>
        <w:r>
          <w:rPr>
            <w:rFonts w:ascii="微軟正黑體" w:eastAsia="微軟正黑體" w:hAnsi="微軟正黑體" w:hint="eastAsia"/>
            <w:sz w:val="20"/>
            <w:szCs w:val="20"/>
          </w:rPr>
          <w:t>個月</w:t>
        </w:r>
        <w:r w:rsidRPr="004E20A4">
          <w:rPr>
            <w:rFonts w:ascii="微軟正黑體" w:eastAsia="微軟正黑體" w:hAnsi="微軟正黑體" w:hint="eastAsia"/>
            <w:sz w:val="20"/>
            <w:szCs w:val="20"/>
          </w:rPr>
          <w:t>內進行抵換</w:t>
        </w:r>
        <w:r>
          <w:rPr>
            <w:rFonts w:ascii="微軟正黑體" w:eastAsia="微軟正黑體" w:hAnsi="微軟正黑體" w:hint="eastAsia"/>
            <w:sz w:val="20"/>
            <w:szCs w:val="20"/>
          </w:rPr>
          <w:t>之作業，或於上開期限內，本公司可將會員儲放於帳戶</w:t>
        </w:r>
        <w:r w:rsidRPr="004E20A4">
          <w:rPr>
            <w:rFonts w:ascii="微軟正黑體" w:eastAsia="微軟正黑體" w:hAnsi="微軟正黑體" w:hint="eastAsia"/>
            <w:sz w:val="20"/>
            <w:szCs w:val="20"/>
          </w:rPr>
          <w:t>中製造年份</w:t>
        </w:r>
        <w:r>
          <w:rPr>
            <w:rFonts w:ascii="微軟正黑體" w:eastAsia="微軟正黑體" w:hAnsi="微軟正黑體" w:hint="eastAsia"/>
            <w:sz w:val="20"/>
            <w:szCs w:val="20"/>
          </w:rPr>
          <w:t>五</w:t>
        </w:r>
        <w:r w:rsidRPr="004E20A4">
          <w:rPr>
            <w:rFonts w:ascii="微軟正黑體" w:eastAsia="微軟正黑體" w:hAnsi="微軟正黑體" w:hint="eastAsia"/>
            <w:sz w:val="20"/>
            <w:szCs w:val="20"/>
          </w:rPr>
          <w:t>年內之</w:t>
        </w:r>
        <w:proofErr w:type="gramStart"/>
        <w:r w:rsidRPr="004E20A4">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以原始價格之</w:t>
        </w:r>
        <w:r>
          <w:rPr>
            <w:rFonts w:ascii="微軟正黑體" w:eastAsia="微軟正黑體" w:hAnsi="微軟正黑體"/>
            <w:sz w:val="20"/>
            <w:szCs w:val="20"/>
          </w:rPr>
          <w:t>40%</w:t>
        </w:r>
        <w:r>
          <w:rPr>
            <w:rFonts w:ascii="微軟正黑體" w:eastAsia="微軟正黑體" w:hAnsi="微軟正黑體" w:hint="eastAsia"/>
            <w:sz w:val="20"/>
            <w:szCs w:val="20"/>
          </w:rPr>
          <w:t>買回，如本公司買回之價格低於買回時之市場價格，該價差視為懲罰性違約金，會員不得請求該差額。本公司將保留購回與否之決定權。</w:t>
        </w:r>
      </w:ins>
    </w:p>
    <w:p w14:paraId="1A47C9A4" w14:textId="77777777" w:rsidR="004425D7" w:rsidRPr="00851C26" w:rsidRDefault="004425D7" w:rsidP="004425D7">
      <w:pPr>
        <w:numPr>
          <w:ilvl w:val="1"/>
          <w:numId w:val="28"/>
        </w:numPr>
        <w:pBdr>
          <w:top w:val="nil"/>
          <w:left w:val="nil"/>
          <w:bottom w:val="nil"/>
          <w:right w:val="nil"/>
          <w:between w:val="nil"/>
        </w:pBdr>
        <w:snapToGrid w:val="0"/>
        <w:spacing w:before="180" w:after="180" w:line="240" w:lineRule="auto"/>
        <w:rPr>
          <w:ins w:id="405" w:author="queenie.lai0225@gmail.com" w:date="2023-09-04T10:16:00Z"/>
          <w:rFonts w:ascii="微軟正黑體" w:eastAsia="微軟正黑體" w:hAnsi="微軟正黑體"/>
          <w:sz w:val="20"/>
          <w:szCs w:val="20"/>
        </w:rPr>
        <w:pPrChange w:id="406"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pPr>
        </w:pPrChange>
      </w:pPr>
      <w:ins w:id="407" w:author="queenie.lai0225@gmail.com" w:date="2023-09-04T10:16:00Z">
        <w:r w:rsidRPr="00FF263D">
          <w:rPr>
            <w:rFonts w:ascii="微軟正黑體" w:eastAsia="微軟正黑體" w:hAnsi="微軟正黑體" w:hint="eastAsia"/>
            <w:sz w:val="20"/>
            <w:szCs w:val="20"/>
          </w:rPr>
          <w:t>如非因會員之違約而會員欲終止本協議時（提前終止或不欲續繳年費者），會員應依本平台</w:t>
        </w:r>
        <w:r>
          <w:rPr>
            <w:rFonts w:ascii="微軟正黑體" w:eastAsia="微軟正黑體" w:hAnsi="微軟正黑體" w:hint="eastAsia"/>
            <w:sz w:val="20"/>
            <w:szCs w:val="20"/>
          </w:rPr>
          <w:t>公告之</w:t>
        </w:r>
        <w:r w:rsidRPr="00FF263D">
          <w:rPr>
            <w:rFonts w:ascii="微軟正黑體" w:eastAsia="微軟正黑體" w:hAnsi="微軟正黑體" w:hint="eastAsia"/>
            <w:sz w:val="20"/>
            <w:szCs w:val="20"/>
          </w:rPr>
          <w:t>關於終止本協議及關閉／廢止帳戶之程序為之，如有</w:t>
        </w:r>
        <w:proofErr w:type="gramStart"/>
        <w:r w:rsidRPr="00FF263D">
          <w:rPr>
            <w:rFonts w:ascii="微軟正黑體" w:eastAsia="微軟正黑體" w:hAnsi="微軟正黑體" w:hint="eastAsia"/>
            <w:sz w:val="20"/>
            <w:szCs w:val="20"/>
          </w:rPr>
          <w:t>土星碳權憑證</w:t>
        </w:r>
        <w:proofErr w:type="gramEnd"/>
        <w:r w:rsidRPr="00FF263D">
          <w:rPr>
            <w:rFonts w:ascii="微軟正黑體" w:eastAsia="微軟正黑體" w:hAnsi="微軟正黑體" w:hint="eastAsia"/>
            <w:sz w:val="20"/>
            <w:szCs w:val="20"/>
          </w:rPr>
          <w:t>仍存於會員帳戶，會員應於帳戶關閉作業期間於本平台中</w:t>
        </w:r>
        <w:r w:rsidRPr="004E20A4">
          <w:rPr>
            <w:rFonts w:ascii="微軟正黑體" w:eastAsia="微軟正黑體" w:hAnsi="微軟正黑體" w:hint="eastAsia"/>
            <w:sz w:val="20"/>
            <w:szCs w:val="20"/>
          </w:rPr>
          <w:t>售出或於終止後一年內進行抵</w:t>
        </w:r>
        <w:r w:rsidRPr="00FF263D">
          <w:rPr>
            <w:rFonts w:ascii="微軟正黑體" w:eastAsia="微軟正黑體" w:hAnsi="微軟正黑體" w:hint="eastAsia"/>
            <w:sz w:val="20"/>
            <w:szCs w:val="20"/>
          </w:rPr>
          <w:t>換之作業。</w:t>
        </w:r>
      </w:ins>
    </w:p>
    <w:p w14:paraId="4F0F6741" w14:textId="77777777" w:rsidR="004425D7" w:rsidRDefault="004425D7" w:rsidP="004425D7">
      <w:pPr>
        <w:numPr>
          <w:ilvl w:val="1"/>
          <w:numId w:val="28"/>
        </w:numPr>
        <w:pBdr>
          <w:top w:val="nil"/>
          <w:left w:val="nil"/>
          <w:bottom w:val="nil"/>
          <w:right w:val="nil"/>
          <w:between w:val="nil"/>
        </w:pBdr>
        <w:snapToGrid w:val="0"/>
        <w:spacing w:before="180" w:after="180" w:line="240" w:lineRule="auto"/>
        <w:rPr>
          <w:ins w:id="408" w:author="queenie.lai0225@gmail.com" w:date="2023-09-04T10:16:00Z"/>
          <w:rFonts w:ascii="微軟正黑體" w:eastAsia="微軟正黑體" w:hAnsi="微軟正黑體"/>
          <w:sz w:val="20"/>
          <w:szCs w:val="20"/>
        </w:rPr>
        <w:pPrChange w:id="409"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pPr>
        </w:pPrChange>
      </w:pPr>
      <w:ins w:id="410" w:author="queenie.lai0225@gmail.com" w:date="2023-09-04T10:16:00Z">
        <w:r>
          <w:rPr>
            <w:rFonts w:ascii="微軟正黑體" w:eastAsia="微軟正黑體" w:hAnsi="微軟正黑體" w:hint="eastAsia"/>
            <w:sz w:val="20"/>
            <w:szCs w:val="20"/>
          </w:rPr>
          <w:t>如未</w:t>
        </w:r>
        <w:r w:rsidRPr="004E20A4">
          <w:rPr>
            <w:rFonts w:ascii="微軟正黑體" w:eastAsia="微軟正黑體" w:hAnsi="微軟正黑體" w:hint="eastAsia"/>
            <w:sz w:val="20"/>
            <w:szCs w:val="20"/>
          </w:rPr>
          <w:t>能於帳戶關閉作業期間售出</w:t>
        </w:r>
        <w:proofErr w:type="gramStart"/>
        <w:r w:rsidRPr="004E20A4">
          <w:rPr>
            <w:rFonts w:ascii="微軟正黑體" w:eastAsia="微軟正黑體" w:hAnsi="微軟正黑體" w:hint="eastAsia"/>
            <w:sz w:val="20"/>
            <w:szCs w:val="20"/>
          </w:rPr>
          <w:t>土星碳權憑證</w:t>
        </w:r>
        <w:proofErr w:type="gramEnd"/>
        <w:r w:rsidRPr="004E20A4">
          <w:rPr>
            <w:rFonts w:ascii="微軟正黑體" w:eastAsia="微軟正黑體" w:hAnsi="微軟正黑體" w:hint="eastAsia"/>
            <w:sz w:val="20"/>
            <w:szCs w:val="20"/>
          </w:rPr>
          <w:t>或於終止後一年內進行</w:t>
        </w:r>
        <w:proofErr w:type="gramStart"/>
        <w:r w:rsidRPr="004E20A4">
          <w:rPr>
            <w:rFonts w:ascii="微軟正黑體" w:eastAsia="微軟正黑體" w:hAnsi="微軟正黑體" w:hint="eastAsia"/>
            <w:sz w:val="20"/>
            <w:szCs w:val="20"/>
          </w:rPr>
          <w:t>抵換者</w:t>
        </w:r>
        <w:proofErr w:type="gramEnd"/>
        <w:r w:rsidRPr="00FF263D">
          <w:rPr>
            <w:rFonts w:ascii="微軟正黑體" w:eastAsia="微軟正黑體" w:hAnsi="微軟正黑體" w:hint="eastAsia"/>
            <w:sz w:val="20"/>
            <w:szCs w:val="20"/>
          </w:rPr>
          <w:t>，</w:t>
        </w:r>
        <w:r w:rsidRPr="004E20A4">
          <w:rPr>
            <w:rFonts w:ascii="微軟正黑體" w:eastAsia="微軟正黑體" w:hAnsi="微軟正黑體" w:hint="eastAsia"/>
            <w:sz w:val="20"/>
            <w:szCs w:val="20"/>
          </w:rPr>
          <w:t>本公司</w:t>
        </w:r>
        <w:r>
          <w:rPr>
            <w:rFonts w:ascii="微軟正黑體" w:eastAsia="微軟正黑體" w:hAnsi="微軟正黑體" w:hint="eastAsia"/>
            <w:sz w:val="20"/>
            <w:szCs w:val="20"/>
          </w:rPr>
          <w:t>可於上開期限內</w:t>
        </w:r>
        <w:r w:rsidRPr="00FF263D">
          <w:rPr>
            <w:rFonts w:ascii="微軟正黑體" w:eastAsia="微軟正黑體" w:hAnsi="微軟正黑體" w:hint="eastAsia"/>
            <w:sz w:val="20"/>
            <w:szCs w:val="20"/>
          </w:rPr>
          <w:t>，</w:t>
        </w:r>
        <w:r w:rsidRPr="004E20A4">
          <w:rPr>
            <w:rFonts w:ascii="微軟正黑體" w:eastAsia="微軟正黑體" w:hAnsi="微軟正黑體" w:hint="eastAsia"/>
            <w:sz w:val="20"/>
            <w:szCs w:val="20"/>
          </w:rPr>
          <w:t>將會員儲放於帳戶中製造年份</w:t>
        </w:r>
        <w:r>
          <w:rPr>
            <w:rFonts w:ascii="微軟正黑體" w:eastAsia="微軟正黑體" w:hAnsi="微軟正黑體" w:hint="eastAsia"/>
            <w:sz w:val="20"/>
            <w:szCs w:val="20"/>
          </w:rPr>
          <w:t>五</w:t>
        </w:r>
        <w:r w:rsidRPr="004E20A4">
          <w:rPr>
            <w:rFonts w:ascii="微軟正黑體" w:eastAsia="微軟正黑體" w:hAnsi="微軟正黑體" w:hint="eastAsia"/>
            <w:sz w:val="20"/>
            <w:szCs w:val="20"/>
          </w:rPr>
          <w:t>年內之</w:t>
        </w:r>
        <w:proofErr w:type="gramStart"/>
        <w:r w:rsidRPr="004E20A4">
          <w:rPr>
            <w:rFonts w:ascii="微軟正黑體" w:eastAsia="微軟正黑體" w:hAnsi="微軟正黑體" w:hint="eastAsia"/>
            <w:sz w:val="20"/>
            <w:szCs w:val="20"/>
          </w:rPr>
          <w:t>土星碳權憑證</w:t>
        </w:r>
        <w:proofErr w:type="gramEnd"/>
        <w:r w:rsidRPr="004E20A4">
          <w:rPr>
            <w:rFonts w:ascii="微軟正黑體" w:eastAsia="微軟正黑體" w:hAnsi="微軟正黑體" w:hint="eastAsia"/>
            <w:sz w:val="20"/>
            <w:szCs w:val="20"/>
          </w:rPr>
          <w:t>以原始價格之</w:t>
        </w:r>
        <w:r>
          <w:rPr>
            <w:rFonts w:ascii="微軟正黑體" w:eastAsia="微軟正黑體" w:hAnsi="微軟正黑體"/>
            <w:sz w:val="20"/>
            <w:szCs w:val="20"/>
          </w:rPr>
          <w:t>60</w:t>
        </w:r>
        <w:r w:rsidRPr="004E20A4">
          <w:rPr>
            <w:rFonts w:ascii="微軟正黑體" w:eastAsia="微軟正黑體" w:hAnsi="微軟正黑體"/>
            <w:sz w:val="20"/>
            <w:szCs w:val="20"/>
          </w:rPr>
          <w:t>%</w:t>
        </w:r>
        <w:r w:rsidRPr="004E20A4">
          <w:rPr>
            <w:rFonts w:ascii="微軟正黑體" w:eastAsia="微軟正黑體" w:hAnsi="微軟正黑體" w:hint="eastAsia"/>
            <w:sz w:val="20"/>
            <w:szCs w:val="20"/>
          </w:rPr>
          <w:t>買回，或另以雙方同意之方</w:t>
        </w:r>
        <w:r>
          <w:rPr>
            <w:rFonts w:ascii="微軟正黑體" w:eastAsia="微軟正黑體" w:hAnsi="微軟正黑體" w:hint="eastAsia"/>
            <w:sz w:val="20"/>
            <w:szCs w:val="20"/>
          </w:rPr>
          <w:t>式將</w:t>
        </w:r>
        <w:proofErr w:type="gramStart"/>
        <w:r>
          <w:rPr>
            <w:rFonts w:ascii="微軟正黑體" w:eastAsia="微軟正黑體" w:hAnsi="微軟正黑體" w:hint="eastAsia"/>
            <w:sz w:val="20"/>
            <w:szCs w:val="20"/>
          </w:rPr>
          <w:t>土星碳權憑證</w:t>
        </w:r>
        <w:proofErr w:type="gramEnd"/>
        <w:r>
          <w:rPr>
            <w:rFonts w:ascii="微軟正黑體" w:eastAsia="微軟正黑體" w:hAnsi="微軟正黑體" w:hint="eastAsia"/>
            <w:sz w:val="20"/>
            <w:szCs w:val="20"/>
          </w:rPr>
          <w:t>予以抵換。本公司將保留購回與否之決定權。</w:t>
        </w:r>
      </w:ins>
    </w:p>
    <w:p w14:paraId="1CF8F7D1" w14:textId="77777777" w:rsidR="004425D7" w:rsidRPr="00851C26" w:rsidRDefault="004425D7" w:rsidP="004425D7">
      <w:pPr>
        <w:numPr>
          <w:ilvl w:val="1"/>
          <w:numId w:val="28"/>
        </w:numPr>
        <w:pBdr>
          <w:top w:val="nil"/>
          <w:left w:val="nil"/>
          <w:bottom w:val="nil"/>
          <w:right w:val="nil"/>
          <w:between w:val="nil"/>
        </w:pBdr>
        <w:snapToGrid w:val="0"/>
        <w:spacing w:before="180" w:after="180" w:line="240" w:lineRule="auto"/>
        <w:rPr>
          <w:ins w:id="411" w:author="queenie.lai0225@gmail.com" w:date="2023-09-04T10:16:00Z"/>
          <w:rFonts w:ascii="微軟正黑體" w:eastAsia="微軟正黑體" w:hAnsi="微軟正黑體"/>
          <w:sz w:val="20"/>
          <w:szCs w:val="20"/>
        </w:rPr>
        <w:pPrChange w:id="412"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pPr>
        </w:pPrChange>
      </w:pPr>
      <w:ins w:id="413" w:author="queenie.lai0225@gmail.com" w:date="2023-09-04T10:16:00Z">
        <w:r>
          <w:rPr>
            <w:rFonts w:ascii="微軟正黑體" w:eastAsia="微軟正黑體" w:hAnsi="微軟正黑體" w:hint="eastAsia"/>
            <w:sz w:val="20"/>
            <w:szCs w:val="20"/>
          </w:rPr>
          <w:t>本公司得視情況調整附約內容，會員經通知後如不同意該等異動，該會員應以書面通知本公司之不同意意思表示，於本公司收到該不同意之意思表示時，</w:t>
        </w:r>
        <w:r>
          <w:rPr>
            <w:rFonts w:ascii="微軟正黑體" w:eastAsia="微軟正黑體" w:hAnsi="微軟正黑體"/>
            <w:sz w:val="20"/>
            <w:szCs w:val="20"/>
          </w:rPr>
          <w:t>即</w:t>
        </w:r>
        <w:r>
          <w:rPr>
            <w:rFonts w:ascii="微軟正黑體" w:eastAsia="微軟正黑體" w:hAnsi="微軟正黑體" w:hint="eastAsia"/>
            <w:sz w:val="20"/>
            <w:szCs w:val="20"/>
          </w:rPr>
          <w:t>視為本協議終止，本公司將不予退還已收受之費用。</w:t>
        </w:r>
      </w:ins>
    </w:p>
    <w:p w14:paraId="1647C02E" w14:textId="77777777" w:rsidR="004425D7" w:rsidRDefault="004425D7" w:rsidP="004425D7">
      <w:pPr>
        <w:numPr>
          <w:ilvl w:val="1"/>
          <w:numId w:val="28"/>
        </w:numPr>
        <w:pBdr>
          <w:top w:val="nil"/>
          <w:left w:val="nil"/>
          <w:bottom w:val="nil"/>
          <w:right w:val="nil"/>
          <w:between w:val="nil"/>
        </w:pBdr>
        <w:snapToGrid w:val="0"/>
        <w:spacing w:before="180" w:after="180" w:line="240" w:lineRule="auto"/>
        <w:rPr>
          <w:ins w:id="414" w:author="queenie.lai0225@gmail.com" w:date="2023-09-04T10:16:00Z"/>
          <w:rFonts w:ascii="微軟正黑體" w:eastAsia="微軟正黑體" w:hAnsi="微軟正黑體"/>
          <w:sz w:val="20"/>
          <w:szCs w:val="20"/>
        </w:rPr>
        <w:pPrChange w:id="415" w:author="queenie.lai0225@gmail.com" w:date="2023-09-04T10:18:00Z">
          <w:pPr>
            <w:numPr>
              <w:ilvl w:val="1"/>
              <w:numId w:val="25"/>
            </w:numPr>
            <w:pBdr>
              <w:top w:val="nil"/>
              <w:left w:val="nil"/>
              <w:bottom w:val="nil"/>
              <w:right w:val="nil"/>
              <w:between w:val="nil"/>
            </w:pBdr>
            <w:snapToGrid w:val="0"/>
            <w:spacing w:before="180" w:after="180" w:line="240" w:lineRule="auto"/>
            <w:ind w:left="1134" w:hanging="567"/>
          </w:pPr>
        </w:pPrChange>
      </w:pPr>
      <w:ins w:id="416" w:author="queenie.lai0225@gmail.com" w:date="2023-09-04T10:16:00Z">
        <w:r>
          <w:rPr>
            <w:rFonts w:ascii="微軟正黑體" w:eastAsia="微軟正黑體" w:hAnsi="微軟正黑體"/>
            <w:sz w:val="20"/>
            <w:szCs w:val="20"/>
          </w:rPr>
          <w:t>除非雙方另有約定，本協議終止之效力，係指會員資格之終止，包括會員帳號之關閉／廢止，亦包含終止會員與本公司所簽署之</w:t>
        </w:r>
        <w:r w:rsidRPr="00A03465">
          <w:rPr>
            <w:rFonts w:ascii="微軟正黑體" w:eastAsia="微軟正黑體" w:hAnsi="微軟正黑體" w:hint="eastAsia"/>
            <w:sz w:val="20"/>
            <w:szCs w:val="20"/>
          </w:rPr>
          <w:t>土星永續股份有限公司會員服務條款</w:t>
        </w:r>
        <w:r>
          <w:rPr>
            <w:rFonts w:ascii="微軟正黑體" w:eastAsia="微軟正黑體" w:hAnsi="微軟正黑體" w:hint="eastAsia"/>
            <w:sz w:val="20"/>
            <w:szCs w:val="20"/>
          </w:rPr>
          <w:t>、隱私權政策及C</w:t>
        </w:r>
        <w:r>
          <w:rPr>
            <w:rFonts w:ascii="微軟正黑體" w:eastAsia="微軟正黑體" w:hAnsi="微軟正黑體"/>
            <w:sz w:val="20"/>
            <w:szCs w:val="20"/>
          </w:rPr>
          <w:t>ookie政策，本公司即停止提供所有服務予會員</w:t>
        </w:r>
        <w:r>
          <w:rPr>
            <w:rFonts w:ascii="新細明體" w:eastAsia="新細明體" w:hAnsi="新細明體" w:hint="eastAsia"/>
            <w:sz w:val="20"/>
            <w:szCs w:val="20"/>
          </w:rPr>
          <w:t>，</w:t>
        </w:r>
        <w:r>
          <w:rPr>
            <w:rFonts w:ascii="微軟正黑體" w:eastAsia="微軟正黑體" w:hAnsi="微軟正黑體" w:hint="eastAsia"/>
            <w:sz w:val="20"/>
            <w:szCs w:val="20"/>
          </w:rPr>
          <w:t>且不予退還本公司已收受之費用。</w:t>
        </w:r>
      </w:ins>
    </w:p>
    <w:p w14:paraId="1AB4E287" w14:textId="77777777" w:rsidR="00FE51FC" w:rsidRPr="004425D7" w:rsidRDefault="00FE51FC" w:rsidP="00BD58D7">
      <w:pPr>
        <w:pBdr>
          <w:top w:val="nil"/>
          <w:left w:val="nil"/>
          <w:bottom w:val="nil"/>
          <w:right w:val="nil"/>
          <w:between w:val="nil"/>
        </w:pBdr>
        <w:snapToGrid w:val="0"/>
        <w:spacing w:before="180" w:after="180" w:line="240" w:lineRule="auto"/>
        <w:ind w:left="0" w:firstLine="0"/>
        <w:rPr>
          <w:rFonts w:ascii="微軟正黑體" w:eastAsia="微軟正黑體" w:hAnsi="微軟正黑體" w:hint="eastAsia"/>
          <w:sz w:val="20"/>
          <w:szCs w:val="20"/>
        </w:rPr>
      </w:pPr>
    </w:p>
    <w:sectPr w:rsidR="00FE51FC" w:rsidRPr="004425D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624" w:footer="6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DBD3" w14:textId="77777777" w:rsidR="00ED759E" w:rsidRDefault="00ED759E">
      <w:pPr>
        <w:spacing w:before="0" w:after="0" w:line="240" w:lineRule="auto"/>
      </w:pPr>
      <w:r>
        <w:separator/>
      </w:r>
    </w:p>
  </w:endnote>
  <w:endnote w:type="continuationSeparator" w:id="0">
    <w:p w14:paraId="33DE6AFE" w14:textId="77777777" w:rsidR="00ED759E" w:rsidRDefault="00ED759E">
      <w:pPr>
        <w:spacing w:before="0" w:after="0" w:line="240" w:lineRule="auto"/>
      </w:pPr>
      <w:r>
        <w:continuationSeparator/>
      </w:r>
    </w:p>
  </w:endnote>
  <w:endnote w:type="continuationNotice" w:id="1">
    <w:p w14:paraId="0BC86D65" w14:textId="77777777" w:rsidR="00ED759E" w:rsidRDefault="00ED75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ple Color Emoji">
    <w:altName w:val="Calibri"/>
    <w:charset w:val="00"/>
    <w:family w:val="auto"/>
    <w:pitch w:val="variable"/>
    <w:sig w:usb0="00000003" w:usb1="18000000" w:usb2="14000000" w:usb3="00000000" w:csb0="00000001" w:csb1="00000000"/>
  </w:font>
  <w:font w:name="BiauKai">
    <w:altName w:val="微軟正黑體"/>
    <w:charset w:val="88"/>
    <w:family w:val="auto"/>
    <w:pitch w:val="variable"/>
    <w:sig w:usb0="00000000"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2" w14:textId="77777777" w:rsidR="00DE1849" w:rsidRDefault="00DE1849">
    <w:pPr>
      <w:pBdr>
        <w:top w:val="nil"/>
        <w:left w:val="nil"/>
        <w:bottom w:val="nil"/>
        <w:right w:val="nil"/>
        <w:between w:val="nil"/>
      </w:pBdr>
      <w:tabs>
        <w:tab w:val="center" w:pos="4153"/>
        <w:tab w:val="right" w:pos="8306"/>
      </w:tabs>
      <w:ind w:left="660" w:hanging="300"/>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end"/>
    </w:r>
  </w:p>
  <w:p w14:paraId="000000E3" w14:textId="77777777" w:rsidR="00DE1849" w:rsidRDefault="00DE1849">
    <w:pPr>
      <w:pBdr>
        <w:top w:val="nil"/>
        <w:left w:val="nil"/>
        <w:bottom w:val="nil"/>
        <w:right w:val="nil"/>
        <w:between w:val="nil"/>
      </w:pBdr>
      <w:tabs>
        <w:tab w:val="center" w:pos="4153"/>
        <w:tab w:val="right" w:pos="8306"/>
      </w:tabs>
      <w:ind w:left="660" w:hanging="30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5" w14:textId="7F34F1E7" w:rsidR="00DE1849" w:rsidRDefault="00DE1849">
    <w:pPr>
      <w:pBdr>
        <w:top w:val="nil"/>
        <w:left w:val="nil"/>
        <w:bottom w:val="nil"/>
        <w:right w:val="nil"/>
        <w:between w:val="nil"/>
      </w:pBdr>
      <w:tabs>
        <w:tab w:val="center" w:pos="4153"/>
        <w:tab w:val="right" w:pos="8306"/>
      </w:tabs>
      <w:ind w:left="660" w:hanging="300"/>
      <w:jc w:val="center"/>
      <w:rPr>
        <w:rFonts w:ascii="BiauKai" w:eastAsia="BiauKai" w:hAnsi="BiauKai" w:cs="BiauKai"/>
        <w:color w:val="000000"/>
        <w:sz w:val="20"/>
        <w:szCs w:val="20"/>
      </w:rPr>
    </w:pPr>
    <w:r>
      <w:rPr>
        <w:rFonts w:ascii="BiauKai" w:eastAsia="BiauKai" w:hAnsi="BiauKai" w:cs="BiauKai"/>
        <w:color w:val="000000"/>
        <w:sz w:val="20"/>
        <w:szCs w:val="20"/>
      </w:rPr>
      <w:fldChar w:fldCharType="begin"/>
    </w:r>
    <w:r>
      <w:rPr>
        <w:rFonts w:ascii="BiauKai" w:eastAsia="BiauKai" w:hAnsi="BiauKai" w:cs="BiauKai"/>
        <w:color w:val="000000"/>
        <w:sz w:val="20"/>
        <w:szCs w:val="20"/>
      </w:rPr>
      <w:instrText>PAGE</w:instrText>
    </w:r>
    <w:r>
      <w:rPr>
        <w:rFonts w:ascii="BiauKai" w:eastAsia="BiauKai" w:hAnsi="BiauKai" w:cs="BiauKai"/>
        <w:color w:val="000000"/>
        <w:sz w:val="20"/>
        <w:szCs w:val="20"/>
      </w:rPr>
      <w:fldChar w:fldCharType="separate"/>
    </w:r>
    <w:r w:rsidR="00C67073">
      <w:rPr>
        <w:rFonts w:ascii="BiauKai" w:eastAsia="BiauKai" w:hAnsi="BiauKai" w:cs="BiauKai"/>
        <w:noProof/>
        <w:color w:val="000000"/>
        <w:sz w:val="20"/>
        <w:szCs w:val="20"/>
      </w:rPr>
      <w:t>8</w:t>
    </w:r>
    <w:r>
      <w:rPr>
        <w:rFonts w:ascii="BiauKai" w:eastAsia="BiauKai" w:hAnsi="BiauKai" w:cs="BiauKa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4" w14:textId="77777777" w:rsidR="00DE1849" w:rsidRDefault="00DE1849">
    <w:pPr>
      <w:pBdr>
        <w:top w:val="nil"/>
        <w:left w:val="nil"/>
        <w:bottom w:val="nil"/>
        <w:right w:val="nil"/>
        <w:between w:val="nil"/>
      </w:pBdr>
      <w:tabs>
        <w:tab w:val="center" w:pos="4153"/>
        <w:tab w:val="right" w:pos="8306"/>
      </w:tabs>
      <w:ind w:left="660" w:hanging="30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C6A6" w14:textId="77777777" w:rsidR="00ED759E" w:rsidRDefault="00ED759E">
      <w:pPr>
        <w:spacing w:before="0" w:after="0" w:line="240" w:lineRule="auto"/>
      </w:pPr>
      <w:r>
        <w:separator/>
      </w:r>
    </w:p>
  </w:footnote>
  <w:footnote w:type="continuationSeparator" w:id="0">
    <w:p w14:paraId="3635B514" w14:textId="77777777" w:rsidR="00ED759E" w:rsidRDefault="00ED759E">
      <w:pPr>
        <w:spacing w:before="0" w:after="0" w:line="240" w:lineRule="auto"/>
      </w:pPr>
      <w:r>
        <w:continuationSeparator/>
      </w:r>
    </w:p>
  </w:footnote>
  <w:footnote w:type="continuationNotice" w:id="1">
    <w:p w14:paraId="0D0861A5" w14:textId="77777777" w:rsidR="00ED759E" w:rsidRDefault="00ED759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0" w14:textId="77777777" w:rsidR="00DE1849" w:rsidRDefault="00DE1849">
    <w:pPr>
      <w:pBdr>
        <w:top w:val="nil"/>
        <w:left w:val="nil"/>
        <w:bottom w:val="nil"/>
        <w:right w:val="nil"/>
        <w:between w:val="nil"/>
      </w:pBdr>
      <w:tabs>
        <w:tab w:val="center" w:pos="4153"/>
        <w:tab w:val="right" w:pos="8306"/>
      </w:tabs>
      <w:ind w:left="660" w:hanging="30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F" w14:textId="77777777" w:rsidR="00DE1849" w:rsidRDefault="00DE1849" w:rsidP="00217F58">
    <w:pPr>
      <w:pBdr>
        <w:top w:val="nil"/>
        <w:left w:val="nil"/>
        <w:bottom w:val="nil"/>
        <w:right w:val="nil"/>
        <w:between w:val="nil"/>
      </w:pBdr>
      <w:tabs>
        <w:tab w:val="center" w:pos="4153"/>
        <w:tab w:val="right" w:pos="8306"/>
      </w:tabs>
      <w:ind w:left="0" w:firstLine="0"/>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1" w14:textId="77777777" w:rsidR="00DE1849" w:rsidRDefault="00DE1849">
    <w:pPr>
      <w:pBdr>
        <w:top w:val="nil"/>
        <w:left w:val="nil"/>
        <w:bottom w:val="nil"/>
        <w:right w:val="nil"/>
        <w:between w:val="nil"/>
      </w:pBdr>
      <w:tabs>
        <w:tab w:val="center" w:pos="4153"/>
        <w:tab w:val="right" w:pos="8306"/>
      </w:tabs>
      <w:ind w:left="660" w:hanging="30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260"/>
    <w:multiLevelType w:val="hybridMultilevel"/>
    <w:tmpl w:val="6DD27B2C"/>
    <w:lvl w:ilvl="0" w:tplc="6DF276EA">
      <w:start w:val="1"/>
      <w:numFmt w:val="decimal"/>
      <w:lvlText w:val="%1."/>
      <w:lvlJc w:val="left"/>
      <w:pPr>
        <w:ind w:left="785" w:hanging="360"/>
      </w:pPr>
      <w:rPr>
        <w:rFonts w:hint="default"/>
        <w:color w:val="auto"/>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082E6B91"/>
    <w:multiLevelType w:val="multilevel"/>
    <w:tmpl w:val="A20E60E4"/>
    <w:lvl w:ilvl="0">
      <w:start w:val="1"/>
      <w:numFmt w:val="decimal"/>
      <w:lvlText w:val="24.%1"/>
      <w:lvlJc w:val="left"/>
      <w:pPr>
        <w:ind w:left="960" w:hanging="480"/>
      </w:pPr>
    </w:lvl>
    <w:lvl w:ilvl="1">
      <w:start w:val="1"/>
      <w:numFmt w:val="decimal"/>
      <w:lvlText w:val="26.%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0AF44DF"/>
    <w:multiLevelType w:val="multilevel"/>
    <w:tmpl w:val="D7B0F698"/>
    <w:lvl w:ilvl="0">
      <w:start w:val="1"/>
      <w:numFmt w:val="decimal"/>
      <w:lvlText w:val="20.%1"/>
      <w:lvlJc w:val="left"/>
      <w:pPr>
        <w:ind w:left="906"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0CE64A0"/>
    <w:multiLevelType w:val="multilevel"/>
    <w:tmpl w:val="269459C4"/>
    <w:lvl w:ilvl="0">
      <w:start w:val="1"/>
      <w:numFmt w:val="decimal"/>
      <w:lvlText w:val="%1."/>
      <w:lvlJc w:val="left"/>
      <w:pPr>
        <w:ind w:left="360" w:hanging="360"/>
      </w:pPr>
      <w:rPr>
        <w:rFonts w:hint="default"/>
        <w:color w:val="auto"/>
      </w:rPr>
    </w:lvl>
    <w:lvl w:ilvl="1">
      <w:start w:val="1"/>
      <w:numFmt w:val="decimal"/>
      <w:isLgl/>
      <w:lvlText w:val="%1.%2"/>
      <w:lvlJc w:val="left"/>
      <w:pPr>
        <w:ind w:left="844" w:hanging="360"/>
      </w:pPr>
      <w:rPr>
        <w:rFonts w:hint="default"/>
        <w:b w:val="0"/>
      </w:rPr>
    </w:lvl>
    <w:lvl w:ilvl="2">
      <w:start w:val="1"/>
      <w:numFmt w:val="decimal"/>
      <w:isLgl/>
      <w:lvlText w:val="%1.%2.%3"/>
      <w:lvlJc w:val="left"/>
      <w:pPr>
        <w:ind w:left="1688" w:hanging="720"/>
      </w:pPr>
      <w:rPr>
        <w:rFonts w:hint="default"/>
        <w:b w:val="0"/>
      </w:rPr>
    </w:lvl>
    <w:lvl w:ilvl="3">
      <w:start w:val="1"/>
      <w:numFmt w:val="decimal"/>
      <w:isLgl/>
      <w:lvlText w:val="%1.%2.%3.%4"/>
      <w:lvlJc w:val="left"/>
      <w:pPr>
        <w:ind w:left="2172" w:hanging="720"/>
      </w:pPr>
      <w:rPr>
        <w:rFonts w:hint="default"/>
        <w:b w:val="0"/>
      </w:rPr>
    </w:lvl>
    <w:lvl w:ilvl="4">
      <w:start w:val="1"/>
      <w:numFmt w:val="decimal"/>
      <w:isLgl/>
      <w:lvlText w:val="%1.%2.%3.%4.%5"/>
      <w:lvlJc w:val="left"/>
      <w:pPr>
        <w:ind w:left="3016" w:hanging="1080"/>
      </w:pPr>
      <w:rPr>
        <w:rFonts w:hint="default"/>
        <w:b w:val="0"/>
      </w:rPr>
    </w:lvl>
    <w:lvl w:ilvl="5">
      <w:start w:val="1"/>
      <w:numFmt w:val="decimal"/>
      <w:isLgl/>
      <w:lvlText w:val="%1.%2.%3.%4.%5.%6"/>
      <w:lvlJc w:val="left"/>
      <w:pPr>
        <w:ind w:left="3500" w:hanging="1080"/>
      </w:pPr>
      <w:rPr>
        <w:rFonts w:hint="default"/>
        <w:b w:val="0"/>
      </w:rPr>
    </w:lvl>
    <w:lvl w:ilvl="6">
      <w:start w:val="1"/>
      <w:numFmt w:val="decimal"/>
      <w:isLgl/>
      <w:lvlText w:val="%1.%2.%3.%4.%5.%6.%7"/>
      <w:lvlJc w:val="left"/>
      <w:pPr>
        <w:ind w:left="4344" w:hanging="1440"/>
      </w:pPr>
      <w:rPr>
        <w:rFonts w:hint="default"/>
        <w:b w:val="0"/>
      </w:rPr>
    </w:lvl>
    <w:lvl w:ilvl="7">
      <w:start w:val="1"/>
      <w:numFmt w:val="decimal"/>
      <w:isLgl/>
      <w:lvlText w:val="%1.%2.%3.%4.%5.%6.%7.%8"/>
      <w:lvlJc w:val="left"/>
      <w:pPr>
        <w:ind w:left="4828" w:hanging="1440"/>
      </w:pPr>
      <w:rPr>
        <w:rFonts w:hint="default"/>
        <w:b w:val="0"/>
      </w:rPr>
    </w:lvl>
    <w:lvl w:ilvl="8">
      <w:start w:val="1"/>
      <w:numFmt w:val="decimal"/>
      <w:isLgl/>
      <w:lvlText w:val="%1.%2.%3.%4.%5.%6.%7.%8.%9"/>
      <w:lvlJc w:val="left"/>
      <w:pPr>
        <w:ind w:left="5672" w:hanging="1800"/>
      </w:pPr>
      <w:rPr>
        <w:rFonts w:hint="default"/>
        <w:b w:val="0"/>
      </w:rPr>
    </w:lvl>
  </w:abstractNum>
  <w:abstractNum w:abstractNumId="4" w15:restartNumberingAfterBreak="0">
    <w:nsid w:val="12574FDE"/>
    <w:multiLevelType w:val="multilevel"/>
    <w:tmpl w:val="5A002636"/>
    <w:lvl w:ilvl="0">
      <w:start w:val="1"/>
      <w:numFmt w:val="decimal"/>
      <w:lvlText w:val="22.%1"/>
      <w:lvlJc w:val="left"/>
      <w:pPr>
        <w:ind w:left="1920" w:hanging="480"/>
      </w:pPr>
    </w:lvl>
    <w:lvl w:ilvl="1">
      <w:start w:val="1"/>
      <w:numFmt w:val="decimal"/>
      <w:lvlText w:val="21.%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42630B8"/>
    <w:multiLevelType w:val="hybridMultilevel"/>
    <w:tmpl w:val="C5222EF0"/>
    <w:lvl w:ilvl="0" w:tplc="6E36A7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4560E9"/>
    <w:multiLevelType w:val="hybridMultilevel"/>
    <w:tmpl w:val="D6E24B30"/>
    <w:lvl w:ilvl="0" w:tplc="081A05FC">
      <w:start w:val="1"/>
      <w:numFmt w:val="taiwaneseCountingThousand"/>
      <w:lvlText w:val="（%1）"/>
      <w:lvlJc w:val="left"/>
      <w:pPr>
        <w:ind w:left="360" w:hanging="720"/>
      </w:pPr>
      <w:rPr>
        <w:rFonts w:cs="Gungsuh"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7" w15:restartNumberingAfterBreak="0">
    <w:nsid w:val="1B887944"/>
    <w:multiLevelType w:val="hybridMultilevel"/>
    <w:tmpl w:val="C9C87F2C"/>
    <w:lvl w:ilvl="0" w:tplc="7982F1DA">
      <w:numFmt w:val="bullet"/>
      <w:lvlText w:val="-"/>
      <w:lvlJc w:val="left"/>
      <w:pPr>
        <w:ind w:left="360" w:hanging="360"/>
      </w:pPr>
      <w:rPr>
        <w:rFonts w:ascii="Times New Roman" w:eastAsiaTheme="minorEastAsia" w:hAnsi="Times New Roman" w:cs="Times New Roman" w:hint="default"/>
        <w:sz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8EF17AE"/>
    <w:multiLevelType w:val="multilevel"/>
    <w:tmpl w:val="0409001D"/>
    <w:lvl w:ilvl="0">
      <w:start w:val="1"/>
      <w:numFmt w:val="decimal"/>
      <w:lvlText w:val="%1"/>
      <w:lvlJc w:val="left"/>
      <w:pPr>
        <w:ind w:left="425" w:hanging="425"/>
      </w:pPr>
      <w:rPr>
        <w:rFonts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F132915"/>
    <w:multiLevelType w:val="multilevel"/>
    <w:tmpl w:val="827C5B1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701" w:hanging="85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6F5505"/>
    <w:multiLevelType w:val="multilevel"/>
    <w:tmpl w:val="E39448FA"/>
    <w:lvl w:ilvl="0">
      <w:start w:val="1"/>
      <w:numFmt w:val="decimal"/>
      <w:lvlText w:val="14.%1"/>
      <w:lvlJc w:val="left"/>
      <w:pPr>
        <w:ind w:left="906" w:hanging="480"/>
      </w:pPr>
      <w:rPr>
        <w:color w:val="000000"/>
      </w:rPr>
    </w:lvl>
    <w:lvl w:ilvl="1">
      <w:start w:val="1"/>
      <w:numFmt w:val="decimal"/>
      <w:lvlText w:val="%2、"/>
      <w:lvlJc w:val="left"/>
      <w:pPr>
        <w:ind w:left="818" w:hanging="480"/>
      </w:pPr>
    </w:lvl>
    <w:lvl w:ilvl="2">
      <w:start w:val="1"/>
      <w:numFmt w:val="lowerRoman"/>
      <w:lvlText w:val="%3."/>
      <w:lvlJc w:val="right"/>
      <w:pPr>
        <w:ind w:left="1298" w:hanging="479"/>
      </w:pPr>
    </w:lvl>
    <w:lvl w:ilvl="3">
      <w:start w:val="1"/>
      <w:numFmt w:val="decimal"/>
      <w:lvlText w:val="%4."/>
      <w:lvlJc w:val="left"/>
      <w:pPr>
        <w:ind w:left="1778" w:hanging="480"/>
      </w:pPr>
    </w:lvl>
    <w:lvl w:ilvl="4">
      <w:start w:val="1"/>
      <w:numFmt w:val="decimal"/>
      <w:lvlText w:val="%5、"/>
      <w:lvlJc w:val="left"/>
      <w:pPr>
        <w:ind w:left="2258" w:hanging="480"/>
      </w:pPr>
    </w:lvl>
    <w:lvl w:ilvl="5">
      <w:start w:val="1"/>
      <w:numFmt w:val="lowerRoman"/>
      <w:lvlText w:val="%6."/>
      <w:lvlJc w:val="right"/>
      <w:pPr>
        <w:ind w:left="2738" w:hanging="480"/>
      </w:pPr>
    </w:lvl>
    <w:lvl w:ilvl="6">
      <w:start w:val="1"/>
      <w:numFmt w:val="decimal"/>
      <w:lvlText w:val="%7."/>
      <w:lvlJc w:val="left"/>
      <w:pPr>
        <w:ind w:left="3218" w:hanging="480"/>
      </w:pPr>
    </w:lvl>
    <w:lvl w:ilvl="7">
      <w:start w:val="1"/>
      <w:numFmt w:val="decimal"/>
      <w:lvlText w:val="%8、"/>
      <w:lvlJc w:val="left"/>
      <w:pPr>
        <w:ind w:left="3698" w:hanging="480"/>
      </w:pPr>
    </w:lvl>
    <w:lvl w:ilvl="8">
      <w:start w:val="1"/>
      <w:numFmt w:val="lowerRoman"/>
      <w:lvlText w:val="%9."/>
      <w:lvlJc w:val="right"/>
      <w:pPr>
        <w:ind w:left="4178" w:hanging="480"/>
      </w:pPr>
    </w:lvl>
  </w:abstractNum>
  <w:abstractNum w:abstractNumId="11" w15:restartNumberingAfterBreak="0">
    <w:nsid w:val="3A5D3543"/>
    <w:multiLevelType w:val="multilevel"/>
    <w:tmpl w:val="947E3CA2"/>
    <w:lvl w:ilvl="0">
      <w:start w:val="1"/>
      <w:numFmt w:val="decimal"/>
      <w:lvlText w:val="22.1.%1."/>
      <w:lvlJc w:val="left"/>
      <w:pPr>
        <w:ind w:left="2258" w:hanging="480"/>
      </w:pPr>
      <w:rPr>
        <w:rFonts w:hint="eastAsia"/>
        <w:color w:val="000000"/>
        <w:sz w:val="24"/>
        <w:szCs w:val="24"/>
      </w:rPr>
    </w:lvl>
    <w:lvl w:ilvl="1">
      <w:start w:val="1"/>
      <w:numFmt w:val="decimal"/>
      <w:lvlText w:val="%2、"/>
      <w:lvlJc w:val="left"/>
      <w:pPr>
        <w:ind w:left="2258" w:hanging="480"/>
      </w:pPr>
    </w:lvl>
    <w:lvl w:ilvl="2">
      <w:start w:val="1"/>
      <w:numFmt w:val="lowerRoman"/>
      <w:lvlText w:val="%3."/>
      <w:lvlJc w:val="right"/>
      <w:pPr>
        <w:ind w:left="2738" w:hanging="480"/>
      </w:pPr>
    </w:lvl>
    <w:lvl w:ilvl="3">
      <w:start w:val="1"/>
      <w:numFmt w:val="decimal"/>
      <w:lvlText w:val="%4."/>
      <w:lvlJc w:val="left"/>
      <w:pPr>
        <w:ind w:left="3218" w:hanging="480"/>
      </w:pPr>
    </w:lvl>
    <w:lvl w:ilvl="4">
      <w:start w:val="1"/>
      <w:numFmt w:val="decimal"/>
      <w:lvlText w:val="%5、"/>
      <w:lvlJc w:val="left"/>
      <w:pPr>
        <w:ind w:left="3698" w:hanging="480"/>
      </w:pPr>
    </w:lvl>
    <w:lvl w:ilvl="5">
      <w:start w:val="1"/>
      <w:numFmt w:val="lowerRoman"/>
      <w:lvlText w:val="%6."/>
      <w:lvlJc w:val="right"/>
      <w:pPr>
        <w:ind w:left="4178" w:hanging="480"/>
      </w:pPr>
    </w:lvl>
    <w:lvl w:ilvl="6">
      <w:start w:val="1"/>
      <w:numFmt w:val="decimal"/>
      <w:lvlText w:val="%7."/>
      <w:lvlJc w:val="left"/>
      <w:pPr>
        <w:ind w:left="4658" w:hanging="480"/>
      </w:pPr>
    </w:lvl>
    <w:lvl w:ilvl="7">
      <w:start w:val="1"/>
      <w:numFmt w:val="decimal"/>
      <w:lvlText w:val="%8、"/>
      <w:lvlJc w:val="left"/>
      <w:pPr>
        <w:ind w:left="5138" w:hanging="480"/>
      </w:pPr>
    </w:lvl>
    <w:lvl w:ilvl="8">
      <w:start w:val="1"/>
      <w:numFmt w:val="lowerRoman"/>
      <w:lvlText w:val="%9."/>
      <w:lvlJc w:val="right"/>
      <w:pPr>
        <w:ind w:left="5618" w:hanging="480"/>
      </w:pPr>
    </w:lvl>
  </w:abstractNum>
  <w:abstractNum w:abstractNumId="12" w15:restartNumberingAfterBreak="0">
    <w:nsid w:val="3BFB472A"/>
    <w:multiLevelType w:val="multilevel"/>
    <w:tmpl w:val="A2BC8044"/>
    <w:lvl w:ilvl="0">
      <w:start w:val="1"/>
      <w:numFmt w:val="decimal"/>
      <w:lvlText w:val="18.%1"/>
      <w:lvlJc w:val="left"/>
      <w:pPr>
        <w:ind w:left="96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3F4045A9"/>
    <w:multiLevelType w:val="hybridMultilevel"/>
    <w:tmpl w:val="38D0D57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D402A4"/>
    <w:multiLevelType w:val="hybridMultilevel"/>
    <w:tmpl w:val="0FC08560"/>
    <w:lvl w:ilvl="0" w:tplc="04090015">
      <w:start w:val="1"/>
      <w:numFmt w:val="taiwaneseCountingThousand"/>
      <w:lvlText w:val="%1、"/>
      <w:lvlJc w:val="left"/>
      <w:pPr>
        <w:ind w:left="120" w:hanging="480"/>
      </w:p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5" w15:restartNumberingAfterBreak="0">
    <w:nsid w:val="42FF75A5"/>
    <w:multiLevelType w:val="multilevel"/>
    <w:tmpl w:val="E1DEAFB4"/>
    <w:lvl w:ilvl="0">
      <w:start w:val="14"/>
      <w:numFmt w:val="decimal"/>
      <w:lvlText w:val="第%1條"/>
      <w:lvlJc w:val="left"/>
      <w:pPr>
        <w:ind w:left="1215" w:hanging="1215"/>
      </w:pPr>
      <w:rPr>
        <w:b/>
        <w:color w:val="000000"/>
      </w:rPr>
    </w:lvl>
    <w:lvl w:ilvl="1">
      <w:start w:val="1"/>
      <w:numFmt w:val="decimal"/>
      <w:lvlText w:val="15.1.%2"/>
      <w:lvlJc w:val="left"/>
      <w:pPr>
        <w:ind w:left="960" w:hanging="480"/>
      </w:pPr>
      <w:rPr>
        <w:rFonts w:hint="eastAsia"/>
        <w:color w:val="000000"/>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4A8E5E58"/>
    <w:multiLevelType w:val="multilevel"/>
    <w:tmpl w:val="48E264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1322FA9"/>
    <w:multiLevelType w:val="multilevel"/>
    <w:tmpl w:val="2A52EB5A"/>
    <w:lvl w:ilvl="0">
      <w:start w:val="1"/>
      <w:numFmt w:val="decimal"/>
      <w:lvlText w:val="17.%1"/>
      <w:lvlJc w:val="left"/>
      <w:pPr>
        <w:ind w:left="1048" w:hanging="480"/>
      </w:pPr>
      <w:rPr>
        <w:b w:val="0"/>
        <w:color w:val="000000"/>
      </w:rPr>
    </w:lvl>
    <w:lvl w:ilvl="1">
      <w:start w:val="1"/>
      <w:numFmt w:val="decimal"/>
      <w:lvlText w:val="16.%2"/>
      <w:lvlJc w:val="left"/>
      <w:pPr>
        <w:ind w:left="1332"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5767644A"/>
    <w:multiLevelType w:val="multilevel"/>
    <w:tmpl w:val="81FAFCEE"/>
    <w:lvl w:ilvl="0">
      <w:start w:val="1"/>
      <w:numFmt w:val="decimal"/>
      <w:lvlText w:val="9.3.2.%1"/>
      <w:lvlJc w:val="left"/>
      <w:pPr>
        <w:ind w:left="1440" w:hanging="480"/>
      </w:pPr>
    </w:lvl>
    <w:lvl w:ilvl="1">
      <w:start w:val="1"/>
      <w:numFmt w:val="decim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decim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decimal"/>
      <w:lvlText w:val="%8、"/>
      <w:lvlJc w:val="left"/>
      <w:pPr>
        <w:ind w:left="4800" w:hanging="480"/>
      </w:pPr>
    </w:lvl>
    <w:lvl w:ilvl="8">
      <w:start w:val="1"/>
      <w:numFmt w:val="lowerRoman"/>
      <w:lvlText w:val="%9."/>
      <w:lvlJc w:val="right"/>
      <w:pPr>
        <w:ind w:left="5280" w:hanging="480"/>
      </w:pPr>
    </w:lvl>
  </w:abstractNum>
  <w:abstractNum w:abstractNumId="19" w15:restartNumberingAfterBreak="0">
    <w:nsid w:val="5A2F0778"/>
    <w:multiLevelType w:val="multilevel"/>
    <w:tmpl w:val="BC70C5A6"/>
    <w:lvl w:ilvl="0">
      <w:start w:val="1"/>
      <w:numFmt w:val="decimal"/>
      <w:lvlText w:val="%1."/>
      <w:lvlJc w:val="left"/>
      <w:pPr>
        <w:ind w:left="425" w:hanging="425"/>
      </w:pPr>
      <w:rPr>
        <w:rFonts w:ascii="微軟正黑體" w:eastAsia="微軟正黑體" w:hAnsi="微軟正黑體" w:cs="Times New Roman" w:hint="eastAsia"/>
      </w:rPr>
    </w:lvl>
    <w:lvl w:ilvl="1">
      <w:start w:val="1"/>
      <w:numFmt w:val="decimal"/>
      <w:lvlText w:val="%1.%2"/>
      <w:lvlJc w:val="left"/>
      <w:pPr>
        <w:ind w:left="1134" w:hanging="567"/>
      </w:pPr>
      <w:rPr>
        <w:rFonts w:hint="eastAsia"/>
        <w:b w:val="0"/>
      </w:rPr>
    </w:lvl>
    <w:lvl w:ilvl="2">
      <w:start w:val="1"/>
      <w:numFmt w:val="decimal"/>
      <w:lvlText w:val="%1.%2.%3"/>
      <w:lvlJc w:val="left"/>
      <w:pPr>
        <w:ind w:left="1418" w:hanging="566"/>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EB04DC8"/>
    <w:multiLevelType w:val="multilevel"/>
    <w:tmpl w:val="7B608E9E"/>
    <w:lvl w:ilvl="0">
      <w:start w:val="1"/>
      <w:numFmt w:val="decimal"/>
      <w:lvlText w:val="9.3.3.%1"/>
      <w:lvlJc w:val="left"/>
      <w:pPr>
        <w:ind w:left="1440" w:hanging="480"/>
      </w:pPr>
    </w:lvl>
    <w:lvl w:ilvl="1">
      <w:start w:val="1"/>
      <w:numFmt w:val="decim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decim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decimal"/>
      <w:lvlText w:val="%8、"/>
      <w:lvlJc w:val="left"/>
      <w:pPr>
        <w:ind w:left="4800" w:hanging="480"/>
      </w:pPr>
    </w:lvl>
    <w:lvl w:ilvl="8">
      <w:start w:val="1"/>
      <w:numFmt w:val="lowerRoman"/>
      <w:lvlText w:val="%9."/>
      <w:lvlJc w:val="right"/>
      <w:pPr>
        <w:ind w:left="5280" w:hanging="480"/>
      </w:pPr>
    </w:lvl>
  </w:abstractNum>
  <w:abstractNum w:abstractNumId="21" w15:restartNumberingAfterBreak="0">
    <w:nsid w:val="5F057F49"/>
    <w:multiLevelType w:val="multilevel"/>
    <w:tmpl w:val="553C6132"/>
    <w:lvl w:ilvl="0">
      <w:start w:val="1"/>
      <w:numFmt w:val="decimal"/>
      <w:lvlText w:val="%1."/>
      <w:lvlJc w:val="left"/>
      <w:pPr>
        <w:ind w:left="425" w:hanging="425"/>
      </w:pPr>
    </w:lvl>
    <w:lvl w:ilvl="1">
      <w:start w:val="1"/>
      <w:numFmt w:val="decimal"/>
      <w:lvlText w:val="%1.%2"/>
      <w:lvlJc w:val="left"/>
      <w:pPr>
        <w:ind w:left="1277" w:hanging="567"/>
      </w:pPr>
      <w:rPr>
        <w:b w:val="0"/>
      </w:r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45E27DF"/>
    <w:multiLevelType w:val="multilevel"/>
    <w:tmpl w:val="A43030A6"/>
    <w:lvl w:ilvl="0">
      <w:start w:val="1"/>
      <w:numFmt w:val="decimal"/>
      <w:lvlText w:val="第%1條"/>
      <w:lvlJc w:val="left"/>
      <w:pPr>
        <w:ind w:left="1215" w:hanging="1215"/>
      </w:pPr>
    </w:lvl>
    <w:lvl w:ilvl="1">
      <w:start w:val="1"/>
      <w:numFmt w:val="decimal"/>
      <w:lvlText w:val="13.%2"/>
      <w:lvlJc w:val="left"/>
      <w:pPr>
        <w:ind w:left="960" w:hanging="480"/>
      </w:pPr>
    </w:lvl>
    <w:lvl w:ilvl="2">
      <w:start w:val="1"/>
      <w:numFmt w:val="decimal"/>
      <w:lvlText w:val="%3、"/>
      <w:lvlJc w:val="left"/>
      <w:pPr>
        <w:ind w:left="1460" w:hanging="50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E516D8E"/>
    <w:multiLevelType w:val="multilevel"/>
    <w:tmpl w:val="69B817C2"/>
    <w:lvl w:ilvl="0">
      <w:start w:val="1"/>
      <w:numFmt w:val="decimal"/>
      <w:lvlText w:val="9.3.4.%1"/>
      <w:lvlJc w:val="left"/>
      <w:pPr>
        <w:ind w:left="1440" w:hanging="480"/>
      </w:pPr>
    </w:lvl>
    <w:lvl w:ilvl="1">
      <w:start w:val="1"/>
      <w:numFmt w:val="decim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decim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decimal"/>
      <w:lvlText w:val="%8、"/>
      <w:lvlJc w:val="left"/>
      <w:pPr>
        <w:ind w:left="4800" w:hanging="480"/>
      </w:pPr>
    </w:lvl>
    <w:lvl w:ilvl="8">
      <w:start w:val="1"/>
      <w:numFmt w:val="lowerRoman"/>
      <w:lvlText w:val="%9."/>
      <w:lvlJc w:val="right"/>
      <w:pPr>
        <w:ind w:left="5280" w:hanging="480"/>
      </w:pPr>
    </w:lvl>
  </w:abstractNum>
  <w:abstractNum w:abstractNumId="24" w15:restartNumberingAfterBreak="0">
    <w:nsid w:val="6F654A0C"/>
    <w:multiLevelType w:val="multilevel"/>
    <w:tmpl w:val="04CC71BE"/>
    <w:lvl w:ilvl="0">
      <w:start w:val="1"/>
      <w:numFmt w:val="decimal"/>
      <w:lvlText w:val="%1、"/>
      <w:lvlJc w:val="left"/>
      <w:pPr>
        <w:ind w:left="960" w:hanging="480"/>
      </w:pPr>
    </w:lvl>
    <w:lvl w:ilvl="1">
      <w:start w:val="1"/>
      <w:numFmt w:val="decimal"/>
      <w:lvlText w:val="12.2.%2."/>
      <w:lvlJc w:val="left"/>
      <w:pPr>
        <w:ind w:left="1440" w:hanging="480"/>
      </w:pPr>
    </w:lvl>
    <w:lvl w:ilvl="2">
      <w:start w:val="1"/>
      <w:numFmt w:val="decimal"/>
      <w:lvlText w:val="12.2.%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6FD33AF0"/>
    <w:multiLevelType w:val="multilevel"/>
    <w:tmpl w:val="AA66B682"/>
    <w:lvl w:ilvl="0">
      <w:start w:val="14"/>
      <w:numFmt w:val="decimal"/>
      <w:lvlText w:val="第%1條"/>
      <w:lvlJc w:val="left"/>
      <w:pPr>
        <w:ind w:left="1215" w:hanging="1215"/>
      </w:pPr>
      <w:rPr>
        <w:b/>
        <w:color w:val="000000"/>
      </w:rPr>
    </w:lvl>
    <w:lvl w:ilvl="1">
      <w:start w:val="1"/>
      <w:numFmt w:val="decimal"/>
      <w:lvlText w:val="17.%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712150BB"/>
    <w:multiLevelType w:val="multilevel"/>
    <w:tmpl w:val="A476C260"/>
    <w:lvl w:ilvl="0">
      <w:start w:val="1"/>
      <w:numFmt w:val="decimal"/>
      <w:lvlText w:val="13.1.%1."/>
      <w:lvlJc w:val="left"/>
      <w:pPr>
        <w:ind w:left="1028" w:hanging="480"/>
      </w:pPr>
      <w:rPr>
        <w:rFonts w:ascii="Times New Roman" w:eastAsia="Times New Roman" w:hAnsi="Times New Roman" w:cs="Times New Roman"/>
      </w:rPr>
    </w:lvl>
    <w:lvl w:ilvl="1">
      <w:start w:val="1"/>
      <w:numFmt w:val="decimal"/>
      <w:lvlText w:val="%2、"/>
      <w:lvlJc w:val="left"/>
      <w:pPr>
        <w:ind w:left="1508" w:hanging="480"/>
      </w:pPr>
    </w:lvl>
    <w:lvl w:ilvl="2">
      <w:start w:val="1"/>
      <w:numFmt w:val="lowerRoman"/>
      <w:lvlText w:val="%3."/>
      <w:lvlJc w:val="right"/>
      <w:pPr>
        <w:ind w:left="1988" w:hanging="480"/>
      </w:pPr>
    </w:lvl>
    <w:lvl w:ilvl="3">
      <w:start w:val="1"/>
      <w:numFmt w:val="decimal"/>
      <w:lvlText w:val="%4."/>
      <w:lvlJc w:val="left"/>
      <w:pPr>
        <w:ind w:left="2468" w:hanging="480"/>
      </w:pPr>
    </w:lvl>
    <w:lvl w:ilvl="4">
      <w:start w:val="1"/>
      <w:numFmt w:val="decimal"/>
      <w:lvlText w:val="%5、"/>
      <w:lvlJc w:val="left"/>
      <w:pPr>
        <w:ind w:left="2948" w:hanging="480"/>
      </w:pPr>
    </w:lvl>
    <w:lvl w:ilvl="5">
      <w:start w:val="1"/>
      <w:numFmt w:val="lowerRoman"/>
      <w:lvlText w:val="%6."/>
      <w:lvlJc w:val="right"/>
      <w:pPr>
        <w:ind w:left="3428" w:hanging="480"/>
      </w:pPr>
    </w:lvl>
    <w:lvl w:ilvl="6">
      <w:start w:val="1"/>
      <w:numFmt w:val="decimal"/>
      <w:lvlText w:val="%7."/>
      <w:lvlJc w:val="left"/>
      <w:pPr>
        <w:ind w:left="3908" w:hanging="480"/>
      </w:pPr>
    </w:lvl>
    <w:lvl w:ilvl="7">
      <w:start w:val="1"/>
      <w:numFmt w:val="decimal"/>
      <w:lvlText w:val="%8、"/>
      <w:lvlJc w:val="left"/>
      <w:pPr>
        <w:ind w:left="4388" w:hanging="480"/>
      </w:pPr>
    </w:lvl>
    <w:lvl w:ilvl="8">
      <w:start w:val="1"/>
      <w:numFmt w:val="lowerRoman"/>
      <w:lvlText w:val="%9."/>
      <w:lvlJc w:val="right"/>
      <w:pPr>
        <w:ind w:left="4868" w:hanging="480"/>
      </w:pPr>
    </w:lvl>
  </w:abstractNum>
  <w:abstractNum w:abstractNumId="27" w15:restartNumberingAfterBreak="0">
    <w:nsid w:val="7C24343E"/>
    <w:multiLevelType w:val="hybridMultilevel"/>
    <w:tmpl w:val="8E5CCCE6"/>
    <w:lvl w:ilvl="0" w:tplc="FF0E5E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58346156">
    <w:abstractNumId w:val="23"/>
  </w:num>
  <w:num w:numId="2" w16cid:durableId="1730032363">
    <w:abstractNumId w:val="26"/>
  </w:num>
  <w:num w:numId="3" w16cid:durableId="1600404462">
    <w:abstractNumId w:val="10"/>
  </w:num>
  <w:num w:numId="4" w16cid:durableId="1602837582">
    <w:abstractNumId w:val="2"/>
  </w:num>
  <w:num w:numId="5" w16cid:durableId="1293167741">
    <w:abstractNumId w:val="24"/>
  </w:num>
  <w:num w:numId="6" w16cid:durableId="862942539">
    <w:abstractNumId w:val="4"/>
  </w:num>
  <w:num w:numId="7" w16cid:durableId="1261524008">
    <w:abstractNumId w:val="16"/>
  </w:num>
  <w:num w:numId="8" w16cid:durableId="270743787">
    <w:abstractNumId w:val="15"/>
  </w:num>
  <w:num w:numId="9" w16cid:durableId="1202787188">
    <w:abstractNumId w:val="11"/>
  </w:num>
  <w:num w:numId="10" w16cid:durableId="335811276">
    <w:abstractNumId w:val="25"/>
  </w:num>
  <w:num w:numId="11" w16cid:durableId="448086486">
    <w:abstractNumId w:val="1"/>
  </w:num>
  <w:num w:numId="12" w16cid:durableId="332878445">
    <w:abstractNumId w:val="22"/>
  </w:num>
  <w:num w:numId="13" w16cid:durableId="297616525">
    <w:abstractNumId w:val="18"/>
  </w:num>
  <w:num w:numId="14" w16cid:durableId="104270409">
    <w:abstractNumId w:val="20"/>
  </w:num>
  <w:num w:numId="15" w16cid:durableId="2022390077">
    <w:abstractNumId w:val="21"/>
  </w:num>
  <w:num w:numId="16" w16cid:durableId="2122336216">
    <w:abstractNumId w:val="17"/>
  </w:num>
  <w:num w:numId="17" w16cid:durableId="638191953">
    <w:abstractNumId w:val="12"/>
  </w:num>
  <w:num w:numId="18" w16cid:durableId="1884633679">
    <w:abstractNumId w:val="14"/>
  </w:num>
  <w:num w:numId="19" w16cid:durableId="2069263345">
    <w:abstractNumId w:val="6"/>
  </w:num>
  <w:num w:numId="20" w16cid:durableId="572006836">
    <w:abstractNumId w:val="13"/>
  </w:num>
  <w:num w:numId="21" w16cid:durableId="1826050208">
    <w:abstractNumId w:val="5"/>
  </w:num>
  <w:num w:numId="22" w16cid:durableId="1497067972">
    <w:abstractNumId w:val="9"/>
  </w:num>
  <w:num w:numId="23" w16cid:durableId="1026760581">
    <w:abstractNumId w:val="7"/>
  </w:num>
  <w:num w:numId="24" w16cid:durableId="802423802">
    <w:abstractNumId w:val="8"/>
  </w:num>
  <w:num w:numId="25" w16cid:durableId="105124466">
    <w:abstractNumId w:val="19"/>
  </w:num>
  <w:num w:numId="26" w16cid:durableId="1529833919">
    <w:abstractNumId w:val="27"/>
  </w:num>
  <w:num w:numId="27" w16cid:durableId="1019042766">
    <w:abstractNumId w:val="0"/>
  </w:num>
  <w:num w:numId="28" w16cid:durableId="7609557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eenie.lai0225@gmail.com">
    <w15:presenceInfo w15:providerId="Windows Live" w15:userId="4ae72eb24c9dbf6a"/>
  </w15:person>
  <w15:person w15:author="mimi@merdury.com">
    <w15:presenceInfo w15:providerId="Windows Live" w15:userId="278368b961b83731"/>
  </w15:person>
  <w15:person w15:author="Dan Yang">
    <w15:presenceInfo w15:providerId="None" w15:userId="Dan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AE3"/>
    <w:rsid w:val="000025AA"/>
    <w:rsid w:val="0000264A"/>
    <w:rsid w:val="00010DDF"/>
    <w:rsid w:val="00012355"/>
    <w:rsid w:val="00016169"/>
    <w:rsid w:val="00016762"/>
    <w:rsid w:val="00020D1D"/>
    <w:rsid w:val="00022100"/>
    <w:rsid w:val="00022770"/>
    <w:rsid w:val="000243C8"/>
    <w:rsid w:val="00025425"/>
    <w:rsid w:val="00026683"/>
    <w:rsid w:val="00026F6A"/>
    <w:rsid w:val="00027185"/>
    <w:rsid w:val="000271E9"/>
    <w:rsid w:val="000276EC"/>
    <w:rsid w:val="0003008B"/>
    <w:rsid w:val="000321F9"/>
    <w:rsid w:val="000331BE"/>
    <w:rsid w:val="00035E61"/>
    <w:rsid w:val="0003710F"/>
    <w:rsid w:val="0004018C"/>
    <w:rsid w:val="0004453C"/>
    <w:rsid w:val="00045A92"/>
    <w:rsid w:val="0004715D"/>
    <w:rsid w:val="0005021E"/>
    <w:rsid w:val="00057E4B"/>
    <w:rsid w:val="000636E2"/>
    <w:rsid w:val="00063863"/>
    <w:rsid w:val="00063B79"/>
    <w:rsid w:val="00065402"/>
    <w:rsid w:val="00072746"/>
    <w:rsid w:val="000735D0"/>
    <w:rsid w:val="00075710"/>
    <w:rsid w:val="0008293B"/>
    <w:rsid w:val="00085D42"/>
    <w:rsid w:val="00086417"/>
    <w:rsid w:val="000941B8"/>
    <w:rsid w:val="0009578B"/>
    <w:rsid w:val="0009618B"/>
    <w:rsid w:val="000976AE"/>
    <w:rsid w:val="00097D90"/>
    <w:rsid w:val="000A65C2"/>
    <w:rsid w:val="000A755D"/>
    <w:rsid w:val="000B29FB"/>
    <w:rsid w:val="000B38D6"/>
    <w:rsid w:val="000B7286"/>
    <w:rsid w:val="000C0D8F"/>
    <w:rsid w:val="000C6617"/>
    <w:rsid w:val="000D1432"/>
    <w:rsid w:val="000D427C"/>
    <w:rsid w:val="000D5643"/>
    <w:rsid w:val="000D5815"/>
    <w:rsid w:val="000D5B9F"/>
    <w:rsid w:val="000D5EEE"/>
    <w:rsid w:val="000D71E5"/>
    <w:rsid w:val="000E0E43"/>
    <w:rsid w:val="000E274E"/>
    <w:rsid w:val="000E4632"/>
    <w:rsid w:val="000E6773"/>
    <w:rsid w:val="000F37E7"/>
    <w:rsid w:val="00102919"/>
    <w:rsid w:val="00103147"/>
    <w:rsid w:val="00106526"/>
    <w:rsid w:val="00113046"/>
    <w:rsid w:val="00115E6B"/>
    <w:rsid w:val="0012139D"/>
    <w:rsid w:val="001224BD"/>
    <w:rsid w:val="00124228"/>
    <w:rsid w:val="00125390"/>
    <w:rsid w:val="00127D16"/>
    <w:rsid w:val="0013112D"/>
    <w:rsid w:val="00132300"/>
    <w:rsid w:val="001412EF"/>
    <w:rsid w:val="00145A27"/>
    <w:rsid w:val="00145CAE"/>
    <w:rsid w:val="001473B9"/>
    <w:rsid w:val="00150971"/>
    <w:rsid w:val="001515CE"/>
    <w:rsid w:val="00155046"/>
    <w:rsid w:val="001611DB"/>
    <w:rsid w:val="00162357"/>
    <w:rsid w:val="001633B2"/>
    <w:rsid w:val="0016795F"/>
    <w:rsid w:val="0017130B"/>
    <w:rsid w:val="00171431"/>
    <w:rsid w:val="0017219D"/>
    <w:rsid w:val="00173E2E"/>
    <w:rsid w:val="00175BD0"/>
    <w:rsid w:val="00177B5C"/>
    <w:rsid w:val="00177EB8"/>
    <w:rsid w:val="001835CA"/>
    <w:rsid w:val="001843B7"/>
    <w:rsid w:val="00187FEE"/>
    <w:rsid w:val="001927D5"/>
    <w:rsid w:val="00193D16"/>
    <w:rsid w:val="00195D29"/>
    <w:rsid w:val="00197482"/>
    <w:rsid w:val="001A0022"/>
    <w:rsid w:val="001A4FD9"/>
    <w:rsid w:val="001B2613"/>
    <w:rsid w:val="001B4856"/>
    <w:rsid w:val="001B4FDF"/>
    <w:rsid w:val="001B59F4"/>
    <w:rsid w:val="001B61CE"/>
    <w:rsid w:val="001B61D5"/>
    <w:rsid w:val="001B7C8D"/>
    <w:rsid w:val="001C0353"/>
    <w:rsid w:val="001C1D8E"/>
    <w:rsid w:val="001C3782"/>
    <w:rsid w:val="001C623C"/>
    <w:rsid w:val="001C6DAE"/>
    <w:rsid w:val="001D2F1F"/>
    <w:rsid w:val="001D7FD5"/>
    <w:rsid w:val="001E583F"/>
    <w:rsid w:val="001F7005"/>
    <w:rsid w:val="001F7CE8"/>
    <w:rsid w:val="00200768"/>
    <w:rsid w:val="00200E6F"/>
    <w:rsid w:val="00203748"/>
    <w:rsid w:val="00211C32"/>
    <w:rsid w:val="0021292C"/>
    <w:rsid w:val="00217447"/>
    <w:rsid w:val="00217F58"/>
    <w:rsid w:val="002200EF"/>
    <w:rsid w:val="00220562"/>
    <w:rsid w:val="00221615"/>
    <w:rsid w:val="002234B6"/>
    <w:rsid w:val="0022446A"/>
    <w:rsid w:val="002273DA"/>
    <w:rsid w:val="0023063B"/>
    <w:rsid w:val="00232A00"/>
    <w:rsid w:val="00235720"/>
    <w:rsid w:val="00242594"/>
    <w:rsid w:val="00243F6E"/>
    <w:rsid w:val="00244876"/>
    <w:rsid w:val="002458B5"/>
    <w:rsid w:val="00245BC1"/>
    <w:rsid w:val="00253F64"/>
    <w:rsid w:val="00254936"/>
    <w:rsid w:val="002561BD"/>
    <w:rsid w:val="002648A2"/>
    <w:rsid w:val="002649B6"/>
    <w:rsid w:val="00264EF7"/>
    <w:rsid w:val="0026556A"/>
    <w:rsid w:val="00266269"/>
    <w:rsid w:val="00266432"/>
    <w:rsid w:val="0027593C"/>
    <w:rsid w:val="002763C6"/>
    <w:rsid w:val="0027782F"/>
    <w:rsid w:val="002829DB"/>
    <w:rsid w:val="00285A21"/>
    <w:rsid w:val="00287538"/>
    <w:rsid w:val="002915F0"/>
    <w:rsid w:val="00291A21"/>
    <w:rsid w:val="00292432"/>
    <w:rsid w:val="00293071"/>
    <w:rsid w:val="00294E22"/>
    <w:rsid w:val="00295B00"/>
    <w:rsid w:val="00296EB5"/>
    <w:rsid w:val="00297064"/>
    <w:rsid w:val="002A0040"/>
    <w:rsid w:val="002A1B9D"/>
    <w:rsid w:val="002A2CD6"/>
    <w:rsid w:val="002A3421"/>
    <w:rsid w:val="002A5A97"/>
    <w:rsid w:val="002B6045"/>
    <w:rsid w:val="002D0BF2"/>
    <w:rsid w:val="002D3F59"/>
    <w:rsid w:val="002D6E92"/>
    <w:rsid w:val="002E0F8D"/>
    <w:rsid w:val="002E3DF5"/>
    <w:rsid w:val="002E6293"/>
    <w:rsid w:val="002F0598"/>
    <w:rsid w:val="002F3ECC"/>
    <w:rsid w:val="002F64C7"/>
    <w:rsid w:val="00302A79"/>
    <w:rsid w:val="003033CE"/>
    <w:rsid w:val="00304234"/>
    <w:rsid w:val="003076A9"/>
    <w:rsid w:val="00311072"/>
    <w:rsid w:val="00311544"/>
    <w:rsid w:val="00311C6F"/>
    <w:rsid w:val="003125A2"/>
    <w:rsid w:val="00314E1E"/>
    <w:rsid w:val="00326C40"/>
    <w:rsid w:val="0032757A"/>
    <w:rsid w:val="003338CE"/>
    <w:rsid w:val="00340B54"/>
    <w:rsid w:val="00342D25"/>
    <w:rsid w:val="00344F61"/>
    <w:rsid w:val="00351D2D"/>
    <w:rsid w:val="003556DB"/>
    <w:rsid w:val="00360ACA"/>
    <w:rsid w:val="0036403F"/>
    <w:rsid w:val="003640C9"/>
    <w:rsid w:val="0036463E"/>
    <w:rsid w:val="003671CD"/>
    <w:rsid w:val="003703C2"/>
    <w:rsid w:val="00370C97"/>
    <w:rsid w:val="0037133E"/>
    <w:rsid w:val="00373BA8"/>
    <w:rsid w:val="003756E1"/>
    <w:rsid w:val="00384AE0"/>
    <w:rsid w:val="00385846"/>
    <w:rsid w:val="00386BD0"/>
    <w:rsid w:val="00390E75"/>
    <w:rsid w:val="003945DF"/>
    <w:rsid w:val="00394BA1"/>
    <w:rsid w:val="00395692"/>
    <w:rsid w:val="003A2B0F"/>
    <w:rsid w:val="003B1453"/>
    <w:rsid w:val="003B3504"/>
    <w:rsid w:val="003B44DC"/>
    <w:rsid w:val="003C03E7"/>
    <w:rsid w:val="003C3259"/>
    <w:rsid w:val="003C7307"/>
    <w:rsid w:val="003D5EEB"/>
    <w:rsid w:val="003E1FBB"/>
    <w:rsid w:val="003E2F7B"/>
    <w:rsid w:val="003E4B24"/>
    <w:rsid w:val="003E60DB"/>
    <w:rsid w:val="003E6FF8"/>
    <w:rsid w:val="003F3A4A"/>
    <w:rsid w:val="003F4466"/>
    <w:rsid w:val="003F4D4B"/>
    <w:rsid w:val="00401963"/>
    <w:rsid w:val="004026A8"/>
    <w:rsid w:val="004033A4"/>
    <w:rsid w:val="00404069"/>
    <w:rsid w:val="00410411"/>
    <w:rsid w:val="00410498"/>
    <w:rsid w:val="004125D9"/>
    <w:rsid w:val="00413D46"/>
    <w:rsid w:val="00415D0A"/>
    <w:rsid w:val="00416E3C"/>
    <w:rsid w:val="004208EF"/>
    <w:rsid w:val="00421BC9"/>
    <w:rsid w:val="00422EE9"/>
    <w:rsid w:val="004241F2"/>
    <w:rsid w:val="0042762D"/>
    <w:rsid w:val="00430D40"/>
    <w:rsid w:val="004310AB"/>
    <w:rsid w:val="00433F38"/>
    <w:rsid w:val="004343DA"/>
    <w:rsid w:val="00435997"/>
    <w:rsid w:val="004404AD"/>
    <w:rsid w:val="004425D7"/>
    <w:rsid w:val="00444520"/>
    <w:rsid w:val="004449FC"/>
    <w:rsid w:val="00446742"/>
    <w:rsid w:val="00446F54"/>
    <w:rsid w:val="004510FC"/>
    <w:rsid w:val="00452803"/>
    <w:rsid w:val="004543CF"/>
    <w:rsid w:val="00457ACA"/>
    <w:rsid w:val="00457C46"/>
    <w:rsid w:val="0046137F"/>
    <w:rsid w:val="00467520"/>
    <w:rsid w:val="00467771"/>
    <w:rsid w:val="00470D74"/>
    <w:rsid w:val="00473634"/>
    <w:rsid w:val="004743DE"/>
    <w:rsid w:val="004806CF"/>
    <w:rsid w:val="004878E4"/>
    <w:rsid w:val="00496311"/>
    <w:rsid w:val="00496D53"/>
    <w:rsid w:val="004A13C8"/>
    <w:rsid w:val="004A2A98"/>
    <w:rsid w:val="004A5E6C"/>
    <w:rsid w:val="004B34CD"/>
    <w:rsid w:val="004B6DD4"/>
    <w:rsid w:val="004C0E2F"/>
    <w:rsid w:val="004C19EA"/>
    <w:rsid w:val="004C2208"/>
    <w:rsid w:val="004C2B4B"/>
    <w:rsid w:val="004C2D82"/>
    <w:rsid w:val="004C35AA"/>
    <w:rsid w:val="004C4F43"/>
    <w:rsid w:val="004C4F8B"/>
    <w:rsid w:val="004C50CD"/>
    <w:rsid w:val="004D2709"/>
    <w:rsid w:val="004D3C43"/>
    <w:rsid w:val="004D57E3"/>
    <w:rsid w:val="004D5F43"/>
    <w:rsid w:val="004D7808"/>
    <w:rsid w:val="004D7D27"/>
    <w:rsid w:val="004E0133"/>
    <w:rsid w:val="004E20A4"/>
    <w:rsid w:val="004E3305"/>
    <w:rsid w:val="004E5EAE"/>
    <w:rsid w:val="004F5564"/>
    <w:rsid w:val="004F5DF0"/>
    <w:rsid w:val="004F7AB1"/>
    <w:rsid w:val="00500C51"/>
    <w:rsid w:val="00503A41"/>
    <w:rsid w:val="005041EC"/>
    <w:rsid w:val="005212A5"/>
    <w:rsid w:val="005226C5"/>
    <w:rsid w:val="0052445E"/>
    <w:rsid w:val="0052465B"/>
    <w:rsid w:val="00525579"/>
    <w:rsid w:val="00525932"/>
    <w:rsid w:val="00526160"/>
    <w:rsid w:val="00532933"/>
    <w:rsid w:val="00535F9E"/>
    <w:rsid w:val="005361DA"/>
    <w:rsid w:val="00541675"/>
    <w:rsid w:val="00541C88"/>
    <w:rsid w:val="00543C2A"/>
    <w:rsid w:val="00544094"/>
    <w:rsid w:val="0055082A"/>
    <w:rsid w:val="00551760"/>
    <w:rsid w:val="00554BDF"/>
    <w:rsid w:val="00555311"/>
    <w:rsid w:val="00555493"/>
    <w:rsid w:val="005560DB"/>
    <w:rsid w:val="0056429B"/>
    <w:rsid w:val="00564F2A"/>
    <w:rsid w:val="00566426"/>
    <w:rsid w:val="005762AA"/>
    <w:rsid w:val="005828AA"/>
    <w:rsid w:val="00582FFB"/>
    <w:rsid w:val="0058330F"/>
    <w:rsid w:val="00584ECC"/>
    <w:rsid w:val="00585ED9"/>
    <w:rsid w:val="00585FFA"/>
    <w:rsid w:val="005864FF"/>
    <w:rsid w:val="00591B8E"/>
    <w:rsid w:val="00593C28"/>
    <w:rsid w:val="00594361"/>
    <w:rsid w:val="00596C04"/>
    <w:rsid w:val="00597E56"/>
    <w:rsid w:val="005A7D2B"/>
    <w:rsid w:val="005B45D3"/>
    <w:rsid w:val="005C04D0"/>
    <w:rsid w:val="005C1AFC"/>
    <w:rsid w:val="005D2471"/>
    <w:rsid w:val="005E354A"/>
    <w:rsid w:val="005E4AD6"/>
    <w:rsid w:val="005F2037"/>
    <w:rsid w:val="005F2829"/>
    <w:rsid w:val="005F2F49"/>
    <w:rsid w:val="00615060"/>
    <w:rsid w:val="00622AC5"/>
    <w:rsid w:val="00625000"/>
    <w:rsid w:val="0062705A"/>
    <w:rsid w:val="00627A7C"/>
    <w:rsid w:val="00632B91"/>
    <w:rsid w:val="00632C79"/>
    <w:rsid w:val="0063339E"/>
    <w:rsid w:val="00633BF0"/>
    <w:rsid w:val="00635109"/>
    <w:rsid w:val="006351F7"/>
    <w:rsid w:val="006431E8"/>
    <w:rsid w:val="006448BB"/>
    <w:rsid w:val="00646303"/>
    <w:rsid w:val="0065145D"/>
    <w:rsid w:val="0065181A"/>
    <w:rsid w:val="00652AF6"/>
    <w:rsid w:val="006669EA"/>
    <w:rsid w:val="00671C52"/>
    <w:rsid w:val="006765B0"/>
    <w:rsid w:val="00677D99"/>
    <w:rsid w:val="0068110E"/>
    <w:rsid w:val="00686B35"/>
    <w:rsid w:val="00687EB1"/>
    <w:rsid w:val="006913FA"/>
    <w:rsid w:val="00691CB4"/>
    <w:rsid w:val="006928CF"/>
    <w:rsid w:val="00692DAF"/>
    <w:rsid w:val="00697281"/>
    <w:rsid w:val="00697766"/>
    <w:rsid w:val="006A033F"/>
    <w:rsid w:val="006A3F9D"/>
    <w:rsid w:val="006B0B26"/>
    <w:rsid w:val="006B1071"/>
    <w:rsid w:val="006B39CF"/>
    <w:rsid w:val="006B41D8"/>
    <w:rsid w:val="006B5294"/>
    <w:rsid w:val="006B52B0"/>
    <w:rsid w:val="006B7721"/>
    <w:rsid w:val="006C112A"/>
    <w:rsid w:val="006C1CEA"/>
    <w:rsid w:val="006C304C"/>
    <w:rsid w:val="006C5EC2"/>
    <w:rsid w:val="006D2060"/>
    <w:rsid w:val="006D4353"/>
    <w:rsid w:val="006D6246"/>
    <w:rsid w:val="006D641E"/>
    <w:rsid w:val="006D7BD9"/>
    <w:rsid w:val="006E43F4"/>
    <w:rsid w:val="006F16D5"/>
    <w:rsid w:val="006F1B2D"/>
    <w:rsid w:val="00701798"/>
    <w:rsid w:val="00702955"/>
    <w:rsid w:val="007030DA"/>
    <w:rsid w:val="00713666"/>
    <w:rsid w:val="0071586B"/>
    <w:rsid w:val="00736603"/>
    <w:rsid w:val="00740566"/>
    <w:rsid w:val="00740B10"/>
    <w:rsid w:val="007447B8"/>
    <w:rsid w:val="00747F03"/>
    <w:rsid w:val="00751EAD"/>
    <w:rsid w:val="007539CB"/>
    <w:rsid w:val="00753BB8"/>
    <w:rsid w:val="00753ED5"/>
    <w:rsid w:val="00760741"/>
    <w:rsid w:val="00762CB9"/>
    <w:rsid w:val="00763D72"/>
    <w:rsid w:val="007643E1"/>
    <w:rsid w:val="007664DA"/>
    <w:rsid w:val="007710FB"/>
    <w:rsid w:val="00772102"/>
    <w:rsid w:val="00775B8B"/>
    <w:rsid w:val="00781318"/>
    <w:rsid w:val="00792DE1"/>
    <w:rsid w:val="00794E59"/>
    <w:rsid w:val="00796EBA"/>
    <w:rsid w:val="0079766C"/>
    <w:rsid w:val="007977D7"/>
    <w:rsid w:val="007A247A"/>
    <w:rsid w:val="007B2E63"/>
    <w:rsid w:val="007B319E"/>
    <w:rsid w:val="007B4691"/>
    <w:rsid w:val="007B51B8"/>
    <w:rsid w:val="007B59E3"/>
    <w:rsid w:val="007B616E"/>
    <w:rsid w:val="007B68F0"/>
    <w:rsid w:val="007C1D38"/>
    <w:rsid w:val="007C52D7"/>
    <w:rsid w:val="007C590F"/>
    <w:rsid w:val="007C637F"/>
    <w:rsid w:val="007C7671"/>
    <w:rsid w:val="007D4BAC"/>
    <w:rsid w:val="007E10E8"/>
    <w:rsid w:val="007E5A8F"/>
    <w:rsid w:val="007E69AF"/>
    <w:rsid w:val="007E7139"/>
    <w:rsid w:val="007F0F78"/>
    <w:rsid w:val="007F1F4E"/>
    <w:rsid w:val="007F35B3"/>
    <w:rsid w:val="007F5B57"/>
    <w:rsid w:val="007F6B0E"/>
    <w:rsid w:val="007F6BB0"/>
    <w:rsid w:val="007F7672"/>
    <w:rsid w:val="00800636"/>
    <w:rsid w:val="00801AE5"/>
    <w:rsid w:val="008039FA"/>
    <w:rsid w:val="00804D3B"/>
    <w:rsid w:val="00805209"/>
    <w:rsid w:val="008068CA"/>
    <w:rsid w:val="008071E4"/>
    <w:rsid w:val="008111B8"/>
    <w:rsid w:val="00815BEB"/>
    <w:rsid w:val="00817BF8"/>
    <w:rsid w:val="00822F9E"/>
    <w:rsid w:val="00823D52"/>
    <w:rsid w:val="00825141"/>
    <w:rsid w:val="0082613C"/>
    <w:rsid w:val="00827237"/>
    <w:rsid w:val="008319DF"/>
    <w:rsid w:val="00834E1C"/>
    <w:rsid w:val="00834F1E"/>
    <w:rsid w:val="008354E4"/>
    <w:rsid w:val="008357D2"/>
    <w:rsid w:val="00835FD4"/>
    <w:rsid w:val="00836421"/>
    <w:rsid w:val="008368F5"/>
    <w:rsid w:val="0084032F"/>
    <w:rsid w:val="00843539"/>
    <w:rsid w:val="00845FD5"/>
    <w:rsid w:val="0084630A"/>
    <w:rsid w:val="0085184C"/>
    <w:rsid w:val="00851C26"/>
    <w:rsid w:val="00856B20"/>
    <w:rsid w:val="00857B05"/>
    <w:rsid w:val="0086053D"/>
    <w:rsid w:val="00867C44"/>
    <w:rsid w:val="00871E08"/>
    <w:rsid w:val="008816E2"/>
    <w:rsid w:val="00882D33"/>
    <w:rsid w:val="00883109"/>
    <w:rsid w:val="00893B56"/>
    <w:rsid w:val="00896159"/>
    <w:rsid w:val="00897319"/>
    <w:rsid w:val="00897990"/>
    <w:rsid w:val="008A04DE"/>
    <w:rsid w:val="008A513D"/>
    <w:rsid w:val="008A7304"/>
    <w:rsid w:val="008A7DFC"/>
    <w:rsid w:val="008B14AE"/>
    <w:rsid w:val="008B15B2"/>
    <w:rsid w:val="008B6011"/>
    <w:rsid w:val="008C431F"/>
    <w:rsid w:val="008C47F6"/>
    <w:rsid w:val="008C59A4"/>
    <w:rsid w:val="008D1BFD"/>
    <w:rsid w:val="008D5B82"/>
    <w:rsid w:val="008D6739"/>
    <w:rsid w:val="008E1A56"/>
    <w:rsid w:val="008E24CE"/>
    <w:rsid w:val="008E7072"/>
    <w:rsid w:val="0090055E"/>
    <w:rsid w:val="009065B5"/>
    <w:rsid w:val="00910E4C"/>
    <w:rsid w:val="009133F3"/>
    <w:rsid w:val="00913E04"/>
    <w:rsid w:val="00914CB4"/>
    <w:rsid w:val="00921057"/>
    <w:rsid w:val="00932C64"/>
    <w:rsid w:val="00935A25"/>
    <w:rsid w:val="0093686C"/>
    <w:rsid w:val="00943FF1"/>
    <w:rsid w:val="00944E39"/>
    <w:rsid w:val="00946370"/>
    <w:rsid w:val="009470DD"/>
    <w:rsid w:val="00956D5E"/>
    <w:rsid w:val="00966FC0"/>
    <w:rsid w:val="00967B03"/>
    <w:rsid w:val="00970DD3"/>
    <w:rsid w:val="00971C87"/>
    <w:rsid w:val="009723F5"/>
    <w:rsid w:val="009763CA"/>
    <w:rsid w:val="009804E5"/>
    <w:rsid w:val="00980A8C"/>
    <w:rsid w:val="00982C5F"/>
    <w:rsid w:val="00990AC1"/>
    <w:rsid w:val="00991525"/>
    <w:rsid w:val="00994251"/>
    <w:rsid w:val="00996B30"/>
    <w:rsid w:val="00997D0C"/>
    <w:rsid w:val="009A0725"/>
    <w:rsid w:val="009A1721"/>
    <w:rsid w:val="009A1ECE"/>
    <w:rsid w:val="009A48DC"/>
    <w:rsid w:val="009C24CE"/>
    <w:rsid w:val="009C5524"/>
    <w:rsid w:val="009C6075"/>
    <w:rsid w:val="009C6A48"/>
    <w:rsid w:val="009D0C12"/>
    <w:rsid w:val="009D1934"/>
    <w:rsid w:val="009D4215"/>
    <w:rsid w:val="009D43A1"/>
    <w:rsid w:val="009D46A1"/>
    <w:rsid w:val="009E1BAE"/>
    <w:rsid w:val="009E464E"/>
    <w:rsid w:val="009F1FF7"/>
    <w:rsid w:val="009F6705"/>
    <w:rsid w:val="00A010DE"/>
    <w:rsid w:val="00A014F0"/>
    <w:rsid w:val="00A03465"/>
    <w:rsid w:val="00A04DE1"/>
    <w:rsid w:val="00A05616"/>
    <w:rsid w:val="00A0595D"/>
    <w:rsid w:val="00A05E44"/>
    <w:rsid w:val="00A10308"/>
    <w:rsid w:val="00A12E3F"/>
    <w:rsid w:val="00A13F8B"/>
    <w:rsid w:val="00A16BDE"/>
    <w:rsid w:val="00A2016F"/>
    <w:rsid w:val="00A208AB"/>
    <w:rsid w:val="00A25488"/>
    <w:rsid w:val="00A40D57"/>
    <w:rsid w:val="00A46E2F"/>
    <w:rsid w:val="00A507F4"/>
    <w:rsid w:val="00A541EB"/>
    <w:rsid w:val="00A55554"/>
    <w:rsid w:val="00A6170D"/>
    <w:rsid w:val="00A61B52"/>
    <w:rsid w:val="00A61CB0"/>
    <w:rsid w:val="00A6329F"/>
    <w:rsid w:val="00A63595"/>
    <w:rsid w:val="00A6374A"/>
    <w:rsid w:val="00A67405"/>
    <w:rsid w:val="00A708F7"/>
    <w:rsid w:val="00A716D2"/>
    <w:rsid w:val="00A730DE"/>
    <w:rsid w:val="00A74035"/>
    <w:rsid w:val="00A74E31"/>
    <w:rsid w:val="00A75569"/>
    <w:rsid w:val="00A76591"/>
    <w:rsid w:val="00A776A3"/>
    <w:rsid w:val="00A77C64"/>
    <w:rsid w:val="00A83F95"/>
    <w:rsid w:val="00A86124"/>
    <w:rsid w:val="00A87C9E"/>
    <w:rsid w:val="00A90722"/>
    <w:rsid w:val="00A91CED"/>
    <w:rsid w:val="00A94179"/>
    <w:rsid w:val="00AA0309"/>
    <w:rsid w:val="00AA07D8"/>
    <w:rsid w:val="00AA1E0F"/>
    <w:rsid w:val="00AA343D"/>
    <w:rsid w:val="00AA458D"/>
    <w:rsid w:val="00AA45C4"/>
    <w:rsid w:val="00AA67F9"/>
    <w:rsid w:val="00AB1F52"/>
    <w:rsid w:val="00AB6620"/>
    <w:rsid w:val="00AB7850"/>
    <w:rsid w:val="00AC2EF6"/>
    <w:rsid w:val="00AC3665"/>
    <w:rsid w:val="00AC5110"/>
    <w:rsid w:val="00AD1095"/>
    <w:rsid w:val="00AD1332"/>
    <w:rsid w:val="00AD1CC0"/>
    <w:rsid w:val="00AD5A81"/>
    <w:rsid w:val="00AD6B85"/>
    <w:rsid w:val="00AE19A2"/>
    <w:rsid w:val="00AE64B8"/>
    <w:rsid w:val="00AF0FD1"/>
    <w:rsid w:val="00AF1177"/>
    <w:rsid w:val="00AF25EC"/>
    <w:rsid w:val="00AF4291"/>
    <w:rsid w:val="00AF4785"/>
    <w:rsid w:val="00AF53CC"/>
    <w:rsid w:val="00B034C4"/>
    <w:rsid w:val="00B076AF"/>
    <w:rsid w:val="00B07A55"/>
    <w:rsid w:val="00B12216"/>
    <w:rsid w:val="00B15682"/>
    <w:rsid w:val="00B16AE3"/>
    <w:rsid w:val="00B2099A"/>
    <w:rsid w:val="00B2169B"/>
    <w:rsid w:val="00B217B9"/>
    <w:rsid w:val="00B22504"/>
    <w:rsid w:val="00B301A2"/>
    <w:rsid w:val="00B31177"/>
    <w:rsid w:val="00B32E8B"/>
    <w:rsid w:val="00B35216"/>
    <w:rsid w:val="00B40437"/>
    <w:rsid w:val="00B40BDD"/>
    <w:rsid w:val="00B4503A"/>
    <w:rsid w:val="00B45F37"/>
    <w:rsid w:val="00B54D4E"/>
    <w:rsid w:val="00B56260"/>
    <w:rsid w:val="00B576C2"/>
    <w:rsid w:val="00B605AF"/>
    <w:rsid w:val="00B665F6"/>
    <w:rsid w:val="00B71C75"/>
    <w:rsid w:val="00B80B06"/>
    <w:rsid w:val="00B83B3A"/>
    <w:rsid w:val="00B846B4"/>
    <w:rsid w:val="00B85DBD"/>
    <w:rsid w:val="00B87FAD"/>
    <w:rsid w:val="00B911C4"/>
    <w:rsid w:val="00B91BF5"/>
    <w:rsid w:val="00B91D55"/>
    <w:rsid w:val="00B92188"/>
    <w:rsid w:val="00BA0E2C"/>
    <w:rsid w:val="00BA0FDF"/>
    <w:rsid w:val="00BA28A3"/>
    <w:rsid w:val="00BA740A"/>
    <w:rsid w:val="00BA7583"/>
    <w:rsid w:val="00BB4990"/>
    <w:rsid w:val="00BB63AA"/>
    <w:rsid w:val="00BC0283"/>
    <w:rsid w:val="00BC2D22"/>
    <w:rsid w:val="00BC3673"/>
    <w:rsid w:val="00BC49D1"/>
    <w:rsid w:val="00BC6DA2"/>
    <w:rsid w:val="00BC7AFE"/>
    <w:rsid w:val="00BD1EC8"/>
    <w:rsid w:val="00BD2B47"/>
    <w:rsid w:val="00BD58D7"/>
    <w:rsid w:val="00BD6462"/>
    <w:rsid w:val="00BD767B"/>
    <w:rsid w:val="00BE06C6"/>
    <w:rsid w:val="00BE1E2E"/>
    <w:rsid w:val="00BE1F79"/>
    <w:rsid w:val="00BE2BF0"/>
    <w:rsid w:val="00BE7816"/>
    <w:rsid w:val="00BF0105"/>
    <w:rsid w:val="00BF16E8"/>
    <w:rsid w:val="00BF2B40"/>
    <w:rsid w:val="00BF3321"/>
    <w:rsid w:val="00BF4A8B"/>
    <w:rsid w:val="00BF50A5"/>
    <w:rsid w:val="00BF69A9"/>
    <w:rsid w:val="00BF7EAF"/>
    <w:rsid w:val="00C00728"/>
    <w:rsid w:val="00C047DA"/>
    <w:rsid w:val="00C05632"/>
    <w:rsid w:val="00C06B58"/>
    <w:rsid w:val="00C109A3"/>
    <w:rsid w:val="00C109F0"/>
    <w:rsid w:val="00C10ED8"/>
    <w:rsid w:val="00C11BBA"/>
    <w:rsid w:val="00C149B1"/>
    <w:rsid w:val="00C1501F"/>
    <w:rsid w:val="00C217CD"/>
    <w:rsid w:val="00C2216D"/>
    <w:rsid w:val="00C24A8F"/>
    <w:rsid w:val="00C25609"/>
    <w:rsid w:val="00C265F6"/>
    <w:rsid w:val="00C306C6"/>
    <w:rsid w:val="00C34A33"/>
    <w:rsid w:val="00C41EC1"/>
    <w:rsid w:val="00C43CF9"/>
    <w:rsid w:val="00C44B27"/>
    <w:rsid w:val="00C45A0F"/>
    <w:rsid w:val="00C46697"/>
    <w:rsid w:val="00C477CE"/>
    <w:rsid w:val="00C512D8"/>
    <w:rsid w:val="00C530FA"/>
    <w:rsid w:val="00C53415"/>
    <w:rsid w:val="00C541CA"/>
    <w:rsid w:val="00C55FFE"/>
    <w:rsid w:val="00C60ED5"/>
    <w:rsid w:val="00C644E0"/>
    <w:rsid w:val="00C65B95"/>
    <w:rsid w:val="00C66966"/>
    <w:rsid w:val="00C67073"/>
    <w:rsid w:val="00C71E08"/>
    <w:rsid w:val="00C722C2"/>
    <w:rsid w:val="00C732F3"/>
    <w:rsid w:val="00C816B6"/>
    <w:rsid w:val="00C84A5C"/>
    <w:rsid w:val="00C85214"/>
    <w:rsid w:val="00C85695"/>
    <w:rsid w:val="00C87F72"/>
    <w:rsid w:val="00C91C44"/>
    <w:rsid w:val="00C93765"/>
    <w:rsid w:val="00C94926"/>
    <w:rsid w:val="00C957FD"/>
    <w:rsid w:val="00CA15B4"/>
    <w:rsid w:val="00CA202B"/>
    <w:rsid w:val="00CA2B82"/>
    <w:rsid w:val="00CA5919"/>
    <w:rsid w:val="00CA75A6"/>
    <w:rsid w:val="00CB08B6"/>
    <w:rsid w:val="00CB48D9"/>
    <w:rsid w:val="00CB540E"/>
    <w:rsid w:val="00CB6F44"/>
    <w:rsid w:val="00CB7715"/>
    <w:rsid w:val="00CC0B4D"/>
    <w:rsid w:val="00CC3CED"/>
    <w:rsid w:val="00CC44A3"/>
    <w:rsid w:val="00CC5374"/>
    <w:rsid w:val="00CC54C8"/>
    <w:rsid w:val="00CC739D"/>
    <w:rsid w:val="00CD1F57"/>
    <w:rsid w:val="00CD3611"/>
    <w:rsid w:val="00CD39BC"/>
    <w:rsid w:val="00CD6243"/>
    <w:rsid w:val="00CE0B80"/>
    <w:rsid w:val="00CE25D6"/>
    <w:rsid w:val="00CE3103"/>
    <w:rsid w:val="00CE4487"/>
    <w:rsid w:val="00CE6935"/>
    <w:rsid w:val="00CE6B5C"/>
    <w:rsid w:val="00CE7293"/>
    <w:rsid w:val="00CF02BB"/>
    <w:rsid w:val="00CF1E9D"/>
    <w:rsid w:val="00CF316D"/>
    <w:rsid w:val="00CF43E5"/>
    <w:rsid w:val="00CF6497"/>
    <w:rsid w:val="00D01340"/>
    <w:rsid w:val="00D0357D"/>
    <w:rsid w:val="00D1162C"/>
    <w:rsid w:val="00D15B09"/>
    <w:rsid w:val="00D17052"/>
    <w:rsid w:val="00D17E14"/>
    <w:rsid w:val="00D23736"/>
    <w:rsid w:val="00D27FDA"/>
    <w:rsid w:val="00D318F7"/>
    <w:rsid w:val="00D319F6"/>
    <w:rsid w:val="00D348FF"/>
    <w:rsid w:val="00D416AB"/>
    <w:rsid w:val="00D520B7"/>
    <w:rsid w:val="00D55AEA"/>
    <w:rsid w:val="00D55B92"/>
    <w:rsid w:val="00D60A4A"/>
    <w:rsid w:val="00D63150"/>
    <w:rsid w:val="00D6463E"/>
    <w:rsid w:val="00D656A9"/>
    <w:rsid w:val="00D6643B"/>
    <w:rsid w:val="00D705A4"/>
    <w:rsid w:val="00D717D4"/>
    <w:rsid w:val="00D7327B"/>
    <w:rsid w:val="00D745A3"/>
    <w:rsid w:val="00D77DC6"/>
    <w:rsid w:val="00D860B5"/>
    <w:rsid w:val="00D87CA0"/>
    <w:rsid w:val="00D929EB"/>
    <w:rsid w:val="00D943BF"/>
    <w:rsid w:val="00D948DF"/>
    <w:rsid w:val="00DA289D"/>
    <w:rsid w:val="00DA5BF5"/>
    <w:rsid w:val="00DA6130"/>
    <w:rsid w:val="00DB3550"/>
    <w:rsid w:val="00DB7308"/>
    <w:rsid w:val="00DB75EB"/>
    <w:rsid w:val="00DB7A18"/>
    <w:rsid w:val="00DC0739"/>
    <w:rsid w:val="00DC2EBF"/>
    <w:rsid w:val="00DC3639"/>
    <w:rsid w:val="00DC5AA2"/>
    <w:rsid w:val="00DC5D91"/>
    <w:rsid w:val="00DD18AD"/>
    <w:rsid w:val="00DD52CB"/>
    <w:rsid w:val="00DD535A"/>
    <w:rsid w:val="00DD7520"/>
    <w:rsid w:val="00DE0D4B"/>
    <w:rsid w:val="00DE1096"/>
    <w:rsid w:val="00DE1849"/>
    <w:rsid w:val="00DF3F06"/>
    <w:rsid w:val="00DF47A0"/>
    <w:rsid w:val="00DF7C3E"/>
    <w:rsid w:val="00E022DE"/>
    <w:rsid w:val="00E02449"/>
    <w:rsid w:val="00E035EF"/>
    <w:rsid w:val="00E04A5F"/>
    <w:rsid w:val="00E10AE7"/>
    <w:rsid w:val="00E10C03"/>
    <w:rsid w:val="00E14076"/>
    <w:rsid w:val="00E147F2"/>
    <w:rsid w:val="00E16EDC"/>
    <w:rsid w:val="00E20142"/>
    <w:rsid w:val="00E22DB0"/>
    <w:rsid w:val="00E2369A"/>
    <w:rsid w:val="00E24202"/>
    <w:rsid w:val="00E24A21"/>
    <w:rsid w:val="00E24D13"/>
    <w:rsid w:val="00E26798"/>
    <w:rsid w:val="00E3079B"/>
    <w:rsid w:val="00E3156A"/>
    <w:rsid w:val="00E32C02"/>
    <w:rsid w:val="00E32FAC"/>
    <w:rsid w:val="00E33866"/>
    <w:rsid w:val="00E34D29"/>
    <w:rsid w:val="00E36536"/>
    <w:rsid w:val="00E43E5A"/>
    <w:rsid w:val="00E4411C"/>
    <w:rsid w:val="00E47C48"/>
    <w:rsid w:val="00E52A34"/>
    <w:rsid w:val="00E55520"/>
    <w:rsid w:val="00E621C9"/>
    <w:rsid w:val="00E62F38"/>
    <w:rsid w:val="00E657F5"/>
    <w:rsid w:val="00E6705B"/>
    <w:rsid w:val="00E70830"/>
    <w:rsid w:val="00E730E9"/>
    <w:rsid w:val="00E75F67"/>
    <w:rsid w:val="00E77321"/>
    <w:rsid w:val="00E77446"/>
    <w:rsid w:val="00E8061A"/>
    <w:rsid w:val="00E870F9"/>
    <w:rsid w:val="00E93036"/>
    <w:rsid w:val="00E94161"/>
    <w:rsid w:val="00E969F2"/>
    <w:rsid w:val="00EA08D4"/>
    <w:rsid w:val="00EA3B98"/>
    <w:rsid w:val="00EA6F90"/>
    <w:rsid w:val="00EB01BF"/>
    <w:rsid w:val="00EB0701"/>
    <w:rsid w:val="00EB0E0E"/>
    <w:rsid w:val="00EB2150"/>
    <w:rsid w:val="00EB4CB8"/>
    <w:rsid w:val="00EC63F6"/>
    <w:rsid w:val="00EC6A78"/>
    <w:rsid w:val="00ED04DF"/>
    <w:rsid w:val="00ED11E7"/>
    <w:rsid w:val="00ED1FD0"/>
    <w:rsid w:val="00ED2683"/>
    <w:rsid w:val="00ED2771"/>
    <w:rsid w:val="00ED3389"/>
    <w:rsid w:val="00ED598A"/>
    <w:rsid w:val="00ED759E"/>
    <w:rsid w:val="00EE0DA4"/>
    <w:rsid w:val="00EE102D"/>
    <w:rsid w:val="00EE1202"/>
    <w:rsid w:val="00EE3356"/>
    <w:rsid w:val="00EE3783"/>
    <w:rsid w:val="00EE7489"/>
    <w:rsid w:val="00EF02F7"/>
    <w:rsid w:val="00EF637D"/>
    <w:rsid w:val="00F0183B"/>
    <w:rsid w:val="00F01DCA"/>
    <w:rsid w:val="00F0688E"/>
    <w:rsid w:val="00F10F45"/>
    <w:rsid w:val="00F11254"/>
    <w:rsid w:val="00F136EB"/>
    <w:rsid w:val="00F14FE9"/>
    <w:rsid w:val="00F16E27"/>
    <w:rsid w:val="00F17089"/>
    <w:rsid w:val="00F2333E"/>
    <w:rsid w:val="00F2355C"/>
    <w:rsid w:val="00F24D19"/>
    <w:rsid w:val="00F33348"/>
    <w:rsid w:val="00F33A2D"/>
    <w:rsid w:val="00F35F0C"/>
    <w:rsid w:val="00F35F94"/>
    <w:rsid w:val="00F41149"/>
    <w:rsid w:val="00F44B13"/>
    <w:rsid w:val="00F474D2"/>
    <w:rsid w:val="00F5282A"/>
    <w:rsid w:val="00F541E5"/>
    <w:rsid w:val="00F57BB0"/>
    <w:rsid w:val="00F62428"/>
    <w:rsid w:val="00F66D7B"/>
    <w:rsid w:val="00F66F4C"/>
    <w:rsid w:val="00F67130"/>
    <w:rsid w:val="00F72EDD"/>
    <w:rsid w:val="00F737F2"/>
    <w:rsid w:val="00F74F62"/>
    <w:rsid w:val="00F750BF"/>
    <w:rsid w:val="00F77D12"/>
    <w:rsid w:val="00F80454"/>
    <w:rsid w:val="00F806AD"/>
    <w:rsid w:val="00F8324B"/>
    <w:rsid w:val="00F85FE2"/>
    <w:rsid w:val="00F90BC7"/>
    <w:rsid w:val="00F92EF7"/>
    <w:rsid w:val="00F93B5B"/>
    <w:rsid w:val="00F9665E"/>
    <w:rsid w:val="00FB0CCD"/>
    <w:rsid w:val="00FB36C5"/>
    <w:rsid w:val="00FB3C47"/>
    <w:rsid w:val="00FB41F8"/>
    <w:rsid w:val="00FB47F9"/>
    <w:rsid w:val="00FB4EE3"/>
    <w:rsid w:val="00FB6516"/>
    <w:rsid w:val="00FC2581"/>
    <w:rsid w:val="00FC4731"/>
    <w:rsid w:val="00FC4C5D"/>
    <w:rsid w:val="00FD5021"/>
    <w:rsid w:val="00FE1747"/>
    <w:rsid w:val="00FE187B"/>
    <w:rsid w:val="00FE3162"/>
    <w:rsid w:val="00FE51FC"/>
    <w:rsid w:val="00FE7EC4"/>
    <w:rsid w:val="00FF05F9"/>
    <w:rsid w:val="00FF1D3E"/>
    <w:rsid w:val="00FF263D"/>
    <w:rsid w:val="00FF28DD"/>
    <w:rsid w:val="00FF7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29934"/>
  <w15:docId w15:val="{5EE8AC48-CA5A-8841-9FA8-29137E05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spacing w:before="120" w:after="120" w:line="420" w:lineRule="auto"/>
        <w:ind w:left="964" w:hanging="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87F72"/>
  </w:style>
  <w:style w:type="paragraph" w:styleId="1">
    <w:name w:val="heading 1"/>
    <w:basedOn w:val="a"/>
    <w:next w:val="a"/>
    <w:pPr>
      <w:keepNext/>
      <w:spacing w:before="180" w:after="180" w:line="720" w:lineRule="auto"/>
      <w:outlineLvl w:val="0"/>
    </w:pPr>
    <w:rPr>
      <w:rFonts w:ascii="Cambria" w:eastAsia="Cambria" w:hAnsi="Cambria" w:cs="Cambria"/>
      <w:b/>
      <w:sz w:val="52"/>
      <w:szCs w:val="5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after="60"/>
      <w:jc w:val="center"/>
    </w:pPr>
    <w:rPr>
      <w:rFonts w:ascii="Cambria" w:eastAsia="Cambria" w:hAnsi="Cambria" w:cs="Cambria"/>
      <w:b/>
      <w:sz w:val="32"/>
      <w:szCs w:val="32"/>
    </w:rPr>
  </w:style>
  <w:style w:type="paragraph" w:styleId="a4">
    <w:name w:val="Subtitle"/>
    <w:basedOn w:val="a"/>
    <w:next w:val="a"/>
    <w:pPr>
      <w:spacing w:before="0"/>
    </w:pPr>
    <w:rPr>
      <w:rFonts w:ascii="Calibri" w:eastAsia="Calibri" w:hAnsi="Calibri" w:cs="Calibri"/>
    </w:rPr>
  </w:style>
  <w:style w:type="paragraph" w:styleId="a5">
    <w:name w:val="annotation text"/>
    <w:basedOn w:val="a"/>
    <w:link w:val="a6"/>
    <w:uiPriority w:val="99"/>
    <w:unhideWhenUsed/>
    <w:pPr>
      <w:jc w:val="left"/>
    </w:pPr>
  </w:style>
  <w:style w:type="character" w:customStyle="1" w:styleId="a6">
    <w:name w:val="註解文字 字元"/>
    <w:basedOn w:val="a0"/>
    <w:link w:val="a5"/>
    <w:uiPriority w:val="99"/>
  </w:style>
  <w:style w:type="character" w:styleId="a7">
    <w:name w:val="annotation reference"/>
    <w:basedOn w:val="a0"/>
    <w:uiPriority w:val="99"/>
    <w:unhideWhenUsed/>
    <w:rPr>
      <w:sz w:val="18"/>
      <w:szCs w:val="18"/>
    </w:rPr>
  </w:style>
  <w:style w:type="paragraph" w:styleId="a8">
    <w:name w:val="Balloon Text"/>
    <w:basedOn w:val="a"/>
    <w:link w:val="a9"/>
    <w:uiPriority w:val="99"/>
    <w:semiHidden/>
    <w:unhideWhenUsed/>
    <w:rsid w:val="00B911C4"/>
    <w:pPr>
      <w:spacing w:before="0" w:after="0"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911C4"/>
    <w:rPr>
      <w:rFonts w:asciiTheme="majorHAnsi" w:eastAsiaTheme="majorEastAsia" w:hAnsiTheme="majorHAnsi" w:cstheme="majorBidi"/>
      <w:sz w:val="18"/>
      <w:szCs w:val="18"/>
    </w:rPr>
  </w:style>
  <w:style w:type="paragraph" w:styleId="aa">
    <w:name w:val="annotation subject"/>
    <w:basedOn w:val="a5"/>
    <w:next w:val="a5"/>
    <w:link w:val="ab"/>
    <w:uiPriority w:val="99"/>
    <w:semiHidden/>
    <w:unhideWhenUsed/>
    <w:rsid w:val="00910E4C"/>
    <w:rPr>
      <w:b/>
      <w:bCs/>
    </w:rPr>
  </w:style>
  <w:style w:type="character" w:customStyle="1" w:styleId="ab">
    <w:name w:val="註解主旨 字元"/>
    <w:basedOn w:val="a6"/>
    <w:link w:val="aa"/>
    <w:uiPriority w:val="99"/>
    <w:semiHidden/>
    <w:rsid w:val="00910E4C"/>
    <w:rPr>
      <w:b/>
      <w:bCs/>
    </w:rPr>
  </w:style>
  <w:style w:type="character" w:styleId="ac">
    <w:name w:val="Hyperlink"/>
    <w:basedOn w:val="a0"/>
    <w:uiPriority w:val="99"/>
    <w:semiHidden/>
    <w:unhideWhenUsed/>
    <w:rsid w:val="0084630A"/>
    <w:rPr>
      <w:color w:val="0000FF"/>
      <w:u w:val="single"/>
    </w:rPr>
  </w:style>
  <w:style w:type="paragraph" w:styleId="ad">
    <w:name w:val="Date"/>
    <w:basedOn w:val="a"/>
    <w:next w:val="a"/>
    <w:link w:val="ae"/>
    <w:uiPriority w:val="99"/>
    <w:semiHidden/>
    <w:unhideWhenUsed/>
    <w:rsid w:val="006B41D8"/>
    <w:pPr>
      <w:jc w:val="right"/>
    </w:pPr>
  </w:style>
  <w:style w:type="character" w:customStyle="1" w:styleId="ae">
    <w:name w:val="日期 字元"/>
    <w:basedOn w:val="a0"/>
    <w:link w:val="ad"/>
    <w:uiPriority w:val="99"/>
    <w:semiHidden/>
    <w:rsid w:val="006B41D8"/>
  </w:style>
  <w:style w:type="paragraph" w:styleId="af">
    <w:name w:val="List Paragraph"/>
    <w:basedOn w:val="a"/>
    <w:uiPriority w:val="34"/>
    <w:qFormat/>
    <w:rsid w:val="005C1AFC"/>
    <w:pPr>
      <w:ind w:leftChars="200" w:left="480"/>
    </w:pPr>
  </w:style>
  <w:style w:type="paragraph" w:styleId="af0">
    <w:name w:val="header"/>
    <w:basedOn w:val="a"/>
    <w:link w:val="af1"/>
    <w:uiPriority w:val="99"/>
    <w:semiHidden/>
    <w:unhideWhenUsed/>
    <w:rsid w:val="00967B03"/>
    <w:pPr>
      <w:tabs>
        <w:tab w:val="center" w:pos="4153"/>
        <w:tab w:val="right" w:pos="8306"/>
      </w:tabs>
      <w:snapToGrid w:val="0"/>
    </w:pPr>
    <w:rPr>
      <w:sz w:val="20"/>
      <w:szCs w:val="20"/>
    </w:rPr>
  </w:style>
  <w:style w:type="character" w:customStyle="1" w:styleId="af1">
    <w:name w:val="頁首 字元"/>
    <w:basedOn w:val="a0"/>
    <w:link w:val="af0"/>
    <w:uiPriority w:val="99"/>
    <w:semiHidden/>
    <w:rsid w:val="00967B03"/>
    <w:rPr>
      <w:sz w:val="20"/>
      <w:szCs w:val="20"/>
    </w:rPr>
  </w:style>
  <w:style w:type="paragraph" w:styleId="af2">
    <w:name w:val="footer"/>
    <w:basedOn w:val="a"/>
    <w:link w:val="af3"/>
    <w:uiPriority w:val="99"/>
    <w:semiHidden/>
    <w:unhideWhenUsed/>
    <w:rsid w:val="00967B03"/>
    <w:pPr>
      <w:tabs>
        <w:tab w:val="center" w:pos="4153"/>
        <w:tab w:val="right" w:pos="8306"/>
      </w:tabs>
      <w:snapToGrid w:val="0"/>
    </w:pPr>
    <w:rPr>
      <w:sz w:val="20"/>
      <w:szCs w:val="20"/>
    </w:rPr>
  </w:style>
  <w:style w:type="character" w:customStyle="1" w:styleId="af3">
    <w:name w:val="頁尾 字元"/>
    <w:basedOn w:val="a0"/>
    <w:link w:val="af2"/>
    <w:uiPriority w:val="99"/>
    <w:semiHidden/>
    <w:rsid w:val="00967B03"/>
    <w:rPr>
      <w:sz w:val="20"/>
      <w:szCs w:val="20"/>
    </w:rPr>
  </w:style>
  <w:style w:type="table" w:customStyle="1" w:styleId="TableNormal1">
    <w:name w:val="Table Normal1"/>
    <w:rsid w:val="00967B03"/>
    <w:tblPr>
      <w:tblCellMar>
        <w:top w:w="0" w:type="dxa"/>
        <w:left w:w="0" w:type="dxa"/>
        <w:bottom w:w="0" w:type="dxa"/>
        <w:right w:w="0" w:type="dxa"/>
      </w:tblCellMar>
    </w:tblPr>
  </w:style>
  <w:style w:type="paragraph" w:styleId="af4">
    <w:name w:val="Revision"/>
    <w:hidden/>
    <w:uiPriority w:val="99"/>
    <w:semiHidden/>
    <w:rsid w:val="00293071"/>
    <w:pPr>
      <w:spacing w:before="0" w:after="0" w:line="240" w:lineRule="auto"/>
      <w:ind w:left="0" w:firstLine="0"/>
      <w:jc w:val="left"/>
    </w:pPr>
  </w:style>
  <w:style w:type="paragraph" w:styleId="af5">
    <w:name w:val="Body Text"/>
    <w:basedOn w:val="a"/>
    <w:link w:val="af6"/>
    <w:uiPriority w:val="1"/>
    <w:qFormat/>
    <w:rsid w:val="00CA15B4"/>
    <w:pPr>
      <w:widowControl w:val="0"/>
      <w:autoSpaceDE w:val="0"/>
      <w:autoSpaceDN w:val="0"/>
      <w:spacing w:before="278" w:after="0" w:line="240" w:lineRule="auto"/>
      <w:ind w:left="1060" w:firstLine="0"/>
      <w:jc w:val="left"/>
    </w:pPr>
    <w:rPr>
      <w:rFonts w:ascii="Microsoft YaHei" w:eastAsia="Microsoft YaHei" w:hAnsi="Microsoft YaHei" w:cs="Microsoft YaHei"/>
    </w:rPr>
  </w:style>
  <w:style w:type="character" w:customStyle="1" w:styleId="af6">
    <w:name w:val="本文 字元"/>
    <w:basedOn w:val="a0"/>
    <w:link w:val="af5"/>
    <w:uiPriority w:val="1"/>
    <w:rsid w:val="00CA15B4"/>
    <w:rPr>
      <w:rFonts w:ascii="Microsoft YaHei" w:eastAsia="Microsoft YaHei" w:hAnsi="Microsoft YaHei" w:cs="Microsoft Ya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4582">
      <w:bodyDiv w:val="1"/>
      <w:marLeft w:val="0"/>
      <w:marRight w:val="0"/>
      <w:marTop w:val="0"/>
      <w:marBottom w:val="0"/>
      <w:divBdr>
        <w:top w:val="none" w:sz="0" w:space="0" w:color="auto"/>
        <w:left w:val="none" w:sz="0" w:space="0" w:color="auto"/>
        <w:bottom w:val="none" w:sz="0" w:space="0" w:color="auto"/>
        <w:right w:val="none" w:sz="0" w:space="0" w:color="auto"/>
      </w:divBdr>
    </w:div>
    <w:div w:id="570040144">
      <w:bodyDiv w:val="1"/>
      <w:marLeft w:val="0"/>
      <w:marRight w:val="0"/>
      <w:marTop w:val="0"/>
      <w:marBottom w:val="0"/>
      <w:divBdr>
        <w:top w:val="none" w:sz="0" w:space="0" w:color="auto"/>
        <w:left w:val="none" w:sz="0" w:space="0" w:color="auto"/>
        <w:bottom w:val="none" w:sz="0" w:space="0" w:color="auto"/>
        <w:right w:val="none" w:sz="0" w:space="0" w:color="auto"/>
      </w:divBdr>
    </w:div>
    <w:div w:id="856113079">
      <w:bodyDiv w:val="1"/>
      <w:marLeft w:val="0"/>
      <w:marRight w:val="0"/>
      <w:marTop w:val="0"/>
      <w:marBottom w:val="0"/>
      <w:divBdr>
        <w:top w:val="none" w:sz="0" w:space="0" w:color="auto"/>
        <w:left w:val="none" w:sz="0" w:space="0" w:color="auto"/>
        <w:bottom w:val="none" w:sz="0" w:space="0" w:color="auto"/>
        <w:right w:val="none" w:sz="0" w:space="0" w:color="auto"/>
      </w:divBdr>
    </w:div>
    <w:div w:id="1046219344">
      <w:bodyDiv w:val="1"/>
      <w:marLeft w:val="0"/>
      <w:marRight w:val="0"/>
      <w:marTop w:val="0"/>
      <w:marBottom w:val="0"/>
      <w:divBdr>
        <w:top w:val="none" w:sz="0" w:space="0" w:color="auto"/>
        <w:left w:val="none" w:sz="0" w:space="0" w:color="auto"/>
        <w:bottom w:val="none" w:sz="0" w:space="0" w:color="auto"/>
        <w:right w:val="none" w:sz="0" w:space="0" w:color="auto"/>
      </w:divBdr>
    </w:div>
    <w:div w:id="1202861972">
      <w:bodyDiv w:val="1"/>
      <w:marLeft w:val="0"/>
      <w:marRight w:val="0"/>
      <w:marTop w:val="0"/>
      <w:marBottom w:val="0"/>
      <w:divBdr>
        <w:top w:val="none" w:sz="0" w:space="0" w:color="auto"/>
        <w:left w:val="none" w:sz="0" w:space="0" w:color="auto"/>
        <w:bottom w:val="none" w:sz="0" w:space="0" w:color="auto"/>
        <w:right w:val="none" w:sz="0" w:space="0" w:color="auto"/>
      </w:divBdr>
    </w:div>
    <w:div w:id="1687442324">
      <w:bodyDiv w:val="1"/>
      <w:marLeft w:val="0"/>
      <w:marRight w:val="0"/>
      <w:marTop w:val="0"/>
      <w:marBottom w:val="0"/>
      <w:divBdr>
        <w:top w:val="none" w:sz="0" w:space="0" w:color="auto"/>
        <w:left w:val="none" w:sz="0" w:space="0" w:color="auto"/>
        <w:bottom w:val="none" w:sz="0" w:space="0" w:color="auto"/>
        <w:right w:val="none" w:sz="0" w:space="0" w:color="auto"/>
      </w:divBdr>
    </w:div>
    <w:div w:id="1870606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C1AF5-29B8-4921-9DAB-746EC87A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queenie.lai0225@gmail.com</cp:lastModifiedBy>
  <cp:revision>2</cp:revision>
  <dcterms:created xsi:type="dcterms:W3CDTF">2023-09-04T02:20:00Z</dcterms:created>
  <dcterms:modified xsi:type="dcterms:W3CDTF">2023-09-04T02:20:00Z</dcterms:modified>
</cp:coreProperties>
</file>